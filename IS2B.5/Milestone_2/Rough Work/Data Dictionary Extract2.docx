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CCD91" w14:textId="4F273C6B" w:rsidR="0021083E" w:rsidRDefault="0021083E"/>
    <w:p w14:paraId="2F45C1BE" w14:textId="22266CF1" w:rsidR="0021083E" w:rsidRDefault="0021083E"/>
    <w:p w14:paraId="1856BDBD" w14:textId="77777777" w:rsidR="0021083E" w:rsidRDefault="0021083E" w:rsidP="0021083E">
      <w:pPr>
        <w:rPr>
          <w:b/>
        </w:rPr>
      </w:pPr>
      <w:r>
        <w:rPr>
          <w:b/>
        </w:rPr>
        <w:t>Data Dictionary Extract: Applicant</w:t>
      </w:r>
    </w:p>
    <w:p w14:paraId="372E2800" w14:textId="37D87AF4" w:rsidR="0021083E" w:rsidRDefault="0021083E">
      <w:r>
        <w:rPr>
          <w:b/>
        </w:rPr>
        <w:t>Table</w:t>
      </w:r>
      <w:r>
        <w:t>: Applicant</w:t>
      </w:r>
    </w:p>
    <w:tbl>
      <w:tblPr>
        <w:tblStyle w:val="TableGrid"/>
        <w:tblW w:w="0" w:type="auto"/>
        <w:tblLook w:val="04A0" w:firstRow="1" w:lastRow="0" w:firstColumn="1" w:lastColumn="0" w:noHBand="0" w:noVBand="1"/>
      </w:tblPr>
      <w:tblGrid>
        <w:gridCol w:w="4508"/>
        <w:gridCol w:w="4508"/>
      </w:tblGrid>
      <w:tr w:rsidR="0021083E" w14:paraId="6D53FB42" w14:textId="77777777" w:rsidTr="003D64B7">
        <w:tc>
          <w:tcPr>
            <w:tcW w:w="4508" w:type="dxa"/>
          </w:tcPr>
          <w:p w14:paraId="3A98466D" w14:textId="4B57E4A2" w:rsidR="0021083E" w:rsidRDefault="0021083E">
            <w:r>
              <w:t>Scope</w:t>
            </w:r>
          </w:p>
        </w:tc>
        <w:tc>
          <w:tcPr>
            <w:tcW w:w="4508" w:type="dxa"/>
            <w:tcBorders>
              <w:bottom w:val="single" w:sz="4" w:space="0" w:color="auto"/>
            </w:tcBorders>
          </w:tcPr>
          <w:p w14:paraId="01883B7E" w14:textId="77777777" w:rsidR="0021083E" w:rsidRDefault="0021083E" w:rsidP="0021083E">
            <w:r>
              <w:t xml:space="preserve">Data about applicants </w:t>
            </w:r>
            <w:r>
              <w:rPr>
                <w:b/>
                <w:i/>
              </w:rPr>
              <w:t>who complete applications</w:t>
            </w:r>
            <w:r>
              <w:t>, including their ID number, admin id number, first name, last name, date of birth, cell number, email, address, university, degree, student numbers and statuses. Attributes stored in the Applicant table</w:t>
            </w:r>
          </w:p>
          <w:p w14:paraId="7ED28562" w14:textId="77777777" w:rsidR="0021083E" w:rsidRDefault="0021083E"/>
        </w:tc>
      </w:tr>
      <w:tr w:rsidR="003D64B7" w14:paraId="0E7C7F60" w14:textId="77777777" w:rsidTr="003D64B7">
        <w:tc>
          <w:tcPr>
            <w:tcW w:w="4508" w:type="dxa"/>
            <w:tcBorders>
              <w:right w:val="nil"/>
            </w:tcBorders>
          </w:tcPr>
          <w:p w14:paraId="3DD4BFB7" w14:textId="0E4A3F5A" w:rsidR="003D64B7" w:rsidRPr="003D64B7" w:rsidRDefault="003D64B7">
            <w:pPr>
              <w:rPr>
                <w:b/>
                <w:bCs/>
                <w:i/>
                <w:iCs/>
              </w:rPr>
            </w:pPr>
            <w:r w:rsidRPr="003D64B7">
              <w:rPr>
                <w:b/>
                <w:bCs/>
                <w:i/>
                <w:iCs/>
              </w:rPr>
              <w:t>Attribute Listing:</w:t>
            </w:r>
          </w:p>
        </w:tc>
        <w:tc>
          <w:tcPr>
            <w:tcW w:w="4508" w:type="dxa"/>
            <w:tcBorders>
              <w:left w:val="nil"/>
              <w:bottom w:val="single" w:sz="4" w:space="0" w:color="auto"/>
            </w:tcBorders>
          </w:tcPr>
          <w:p w14:paraId="25CB976A" w14:textId="77777777" w:rsidR="003D64B7" w:rsidRDefault="003D64B7" w:rsidP="0021083E"/>
        </w:tc>
      </w:tr>
      <w:tr w:rsidR="0021083E" w14:paraId="65764A61" w14:textId="77777777" w:rsidTr="003D64B7">
        <w:tc>
          <w:tcPr>
            <w:tcW w:w="4508" w:type="dxa"/>
          </w:tcPr>
          <w:p w14:paraId="05EB08C6" w14:textId="77777777" w:rsidR="0021083E" w:rsidRPr="0021083E" w:rsidRDefault="0021083E" w:rsidP="0021083E">
            <w:pPr>
              <w:rPr>
                <w:bCs/>
              </w:rPr>
            </w:pPr>
            <w:proofErr w:type="spellStart"/>
            <w:r w:rsidRPr="0021083E">
              <w:rPr>
                <w:bCs/>
              </w:rPr>
              <w:t>applicant_IDNo</w:t>
            </w:r>
            <w:proofErr w:type="spellEnd"/>
            <w:r w:rsidRPr="0021083E">
              <w:rPr>
                <w:bCs/>
              </w:rPr>
              <w:t xml:space="preserve"> PK</w:t>
            </w:r>
          </w:p>
          <w:p w14:paraId="49DAFA27" w14:textId="77777777" w:rsidR="0021083E" w:rsidRPr="0021083E" w:rsidRDefault="0021083E">
            <w:pPr>
              <w:rPr>
                <w:bCs/>
              </w:rPr>
            </w:pPr>
          </w:p>
        </w:tc>
        <w:tc>
          <w:tcPr>
            <w:tcW w:w="4508" w:type="dxa"/>
            <w:tcBorders>
              <w:top w:val="single" w:sz="4" w:space="0" w:color="auto"/>
            </w:tcBorders>
          </w:tcPr>
          <w:p w14:paraId="4B563166" w14:textId="770336AF" w:rsidR="0021083E" w:rsidRPr="003D64B7" w:rsidRDefault="0021083E" w:rsidP="0021083E">
            <w:r w:rsidRPr="003D64B7">
              <w:t>Description: A unique applicant identification number given by South African government</w:t>
            </w:r>
          </w:p>
          <w:p w14:paraId="77084FFC" w14:textId="0F445186" w:rsidR="0021083E" w:rsidRPr="003D64B7" w:rsidRDefault="0021083E" w:rsidP="0021083E">
            <w:r w:rsidRPr="003D64B7">
              <w:t>Type:</w:t>
            </w:r>
            <w:ins w:id="0" w:author="1612235" w:date="2019-09-17T22:50:00Z">
              <w:r w:rsidRPr="003D64B7">
                <w:t xml:space="preserve"> </w:t>
              </w:r>
            </w:ins>
            <w:del w:id="1" w:author="1612235" w:date="2019-09-17T22:50:00Z">
              <w:r w:rsidRPr="003D64B7">
                <w:delText xml:space="preserve">  </w:delText>
              </w:r>
            </w:del>
            <w:proofErr w:type="gramStart"/>
            <w:r w:rsidRPr="003D64B7">
              <w:t>13 digit</w:t>
            </w:r>
            <w:proofErr w:type="gramEnd"/>
            <w:r w:rsidRPr="003D64B7">
              <w:t xml:space="preserve"> </w:t>
            </w:r>
            <w:r w:rsidR="00B11909" w:rsidRPr="00B11909">
              <w:rPr>
                <w:highlight w:val="yellow"/>
              </w:rPr>
              <w:t>string</w:t>
            </w:r>
            <w:r w:rsidRPr="003D64B7">
              <w:t xml:space="preserve"> </w:t>
            </w:r>
          </w:p>
          <w:p w14:paraId="0C998A31" w14:textId="79573AFC" w:rsidR="0021083E" w:rsidRPr="003D64B7" w:rsidRDefault="0021083E" w:rsidP="0021083E">
            <w:r w:rsidRPr="003D64B7">
              <w:t>Format:</w:t>
            </w:r>
            <w:ins w:id="2" w:author="1612235" w:date="2019-09-17T22:51:00Z">
              <w:r w:rsidRPr="003D64B7">
                <w:t xml:space="preserve"> </w:t>
              </w:r>
            </w:ins>
            <w:del w:id="3" w:author="1612235" w:date="2019-09-17T22:51:00Z">
              <w:r w:rsidRPr="003D64B7">
                <w:delText xml:space="preserve"> </w:delText>
              </w:r>
            </w:del>
            <w:r w:rsidRPr="003D64B7">
              <w:t>#############</w:t>
            </w:r>
          </w:p>
          <w:p w14:paraId="5AE3C52A" w14:textId="77777777" w:rsidR="0021083E" w:rsidRPr="003D64B7" w:rsidRDefault="0021083E" w:rsidP="0021083E">
            <w:r w:rsidRPr="003D64B7">
              <w:t>Note: This is the primary key, no non-numeric values</w:t>
            </w:r>
          </w:p>
          <w:p w14:paraId="70BB88A6" w14:textId="77777777" w:rsidR="0021083E" w:rsidRPr="003D64B7" w:rsidRDefault="0021083E"/>
        </w:tc>
      </w:tr>
      <w:tr w:rsidR="0021083E" w14:paraId="67BC0B35" w14:textId="77777777" w:rsidTr="0021083E">
        <w:tc>
          <w:tcPr>
            <w:tcW w:w="4508" w:type="dxa"/>
          </w:tcPr>
          <w:p w14:paraId="68BB338B" w14:textId="77777777" w:rsidR="0021083E" w:rsidRPr="0021083E" w:rsidRDefault="0021083E" w:rsidP="0021083E">
            <w:pPr>
              <w:rPr>
                <w:bCs/>
              </w:rPr>
            </w:pPr>
            <w:proofErr w:type="spellStart"/>
            <w:r w:rsidRPr="0021083E">
              <w:rPr>
                <w:bCs/>
              </w:rPr>
              <w:t>admin_ID</w:t>
            </w:r>
            <w:proofErr w:type="spellEnd"/>
            <w:r w:rsidRPr="0021083E">
              <w:rPr>
                <w:bCs/>
              </w:rPr>
              <w:t xml:space="preserve"> FK</w:t>
            </w:r>
          </w:p>
          <w:p w14:paraId="061051AB" w14:textId="77777777" w:rsidR="0021083E" w:rsidRPr="0021083E" w:rsidRDefault="0021083E">
            <w:pPr>
              <w:rPr>
                <w:bCs/>
              </w:rPr>
            </w:pPr>
          </w:p>
        </w:tc>
        <w:tc>
          <w:tcPr>
            <w:tcW w:w="4508" w:type="dxa"/>
          </w:tcPr>
          <w:p w14:paraId="282AAD11" w14:textId="77777777" w:rsidR="0021083E" w:rsidRPr="003D64B7" w:rsidRDefault="0021083E" w:rsidP="0021083E">
            <w:r w:rsidRPr="003D64B7">
              <w:t>Description: A unique admin identification number given by #</w:t>
            </w:r>
            <w:proofErr w:type="spellStart"/>
            <w:r w:rsidRPr="003D64B7">
              <w:t>FundMe</w:t>
            </w:r>
            <w:proofErr w:type="spellEnd"/>
          </w:p>
          <w:p w14:paraId="083E2B3D" w14:textId="77777777" w:rsidR="0021083E" w:rsidRPr="003D64B7" w:rsidRDefault="0021083E" w:rsidP="0021083E">
            <w:r w:rsidRPr="003D64B7">
              <w:t xml:space="preserve">Type: </w:t>
            </w:r>
            <w:del w:id="4" w:author="1612235" w:date="2019-09-17T22:51:00Z">
              <w:r w:rsidRPr="003D64B7">
                <w:delText xml:space="preserve"> </w:delText>
              </w:r>
            </w:del>
            <w:proofErr w:type="gramStart"/>
            <w:r w:rsidRPr="003D64B7">
              <w:t>7 digit</w:t>
            </w:r>
            <w:proofErr w:type="gramEnd"/>
            <w:r w:rsidRPr="003D64B7">
              <w:t xml:space="preserve"> integer</w:t>
            </w:r>
          </w:p>
          <w:p w14:paraId="540D7044" w14:textId="77777777" w:rsidR="0021083E" w:rsidRPr="003D64B7" w:rsidRDefault="0021083E" w:rsidP="0021083E">
            <w:r w:rsidRPr="003D64B7">
              <w:t>Format: #######</w:t>
            </w:r>
          </w:p>
          <w:p w14:paraId="2298C7E2" w14:textId="77777777" w:rsidR="0021083E" w:rsidRDefault="0021083E" w:rsidP="0021083E">
            <w:r w:rsidRPr="003D64B7">
              <w:t xml:space="preserve">Note: This is a foreign key (linked to the </w:t>
            </w:r>
            <w:ins w:id="5" w:author="1612235" w:date="2019-09-17T22:49:00Z">
              <w:r w:rsidRPr="003D64B7">
                <w:t>“</w:t>
              </w:r>
            </w:ins>
            <w:del w:id="6" w:author="1612235" w:date="2019-09-17T22:49:00Z">
              <w:r w:rsidRPr="003D64B7">
                <w:delText>‘</w:delText>
              </w:r>
            </w:del>
            <w:r w:rsidRPr="003D64B7">
              <w:t>Admin</w:t>
            </w:r>
            <w:ins w:id="7" w:author="1612235" w:date="2019-09-17T22:49:00Z">
              <w:r w:rsidRPr="003D64B7">
                <w:t>”</w:t>
              </w:r>
            </w:ins>
            <w:del w:id="8" w:author="1612235" w:date="2019-09-17T22:49:00Z">
              <w:r w:rsidRPr="003D64B7">
                <w:delText>’</w:delText>
              </w:r>
            </w:del>
            <w:r w:rsidRPr="003D64B7">
              <w:t xml:space="preserve"> table), no non-numeric</w:t>
            </w:r>
            <w:r>
              <w:t xml:space="preserve"> values</w:t>
            </w:r>
          </w:p>
          <w:p w14:paraId="3B19CC36" w14:textId="77777777" w:rsidR="0021083E" w:rsidRDefault="0021083E"/>
        </w:tc>
      </w:tr>
      <w:tr w:rsidR="0021083E" w14:paraId="77DA80CD" w14:textId="77777777" w:rsidTr="0021083E">
        <w:tc>
          <w:tcPr>
            <w:tcW w:w="4508" w:type="dxa"/>
          </w:tcPr>
          <w:p w14:paraId="749AC117" w14:textId="77777777" w:rsidR="0021083E" w:rsidRPr="0021083E" w:rsidRDefault="0021083E" w:rsidP="0021083E">
            <w:pPr>
              <w:rPr>
                <w:bCs/>
              </w:rPr>
            </w:pPr>
            <w:proofErr w:type="spellStart"/>
            <w:r w:rsidRPr="0021083E">
              <w:rPr>
                <w:bCs/>
              </w:rPr>
              <w:t>applicant_firstName</w:t>
            </w:r>
            <w:proofErr w:type="spellEnd"/>
          </w:p>
          <w:p w14:paraId="3406D70E" w14:textId="77777777" w:rsidR="0021083E" w:rsidRPr="0021083E" w:rsidRDefault="0021083E">
            <w:pPr>
              <w:rPr>
                <w:bCs/>
              </w:rPr>
            </w:pPr>
          </w:p>
        </w:tc>
        <w:tc>
          <w:tcPr>
            <w:tcW w:w="4508" w:type="dxa"/>
          </w:tcPr>
          <w:p w14:paraId="7A534108" w14:textId="77777777" w:rsidR="0021083E" w:rsidRPr="003D64B7" w:rsidRDefault="0021083E" w:rsidP="0021083E">
            <w:r w:rsidRPr="003D64B7">
              <w:t>Description: The name given by the applicant</w:t>
            </w:r>
          </w:p>
          <w:p w14:paraId="66F2CB50" w14:textId="77777777" w:rsidR="0021083E" w:rsidRPr="003D64B7" w:rsidRDefault="0021083E" w:rsidP="0021083E">
            <w:r w:rsidRPr="003D64B7">
              <w:t>Type:</w:t>
            </w:r>
            <w:del w:id="9" w:author="1612235" w:date="2019-09-17T22:51:00Z">
              <w:r w:rsidRPr="003D64B7">
                <w:delText xml:space="preserve"> </w:delText>
              </w:r>
            </w:del>
            <w:r w:rsidRPr="003D64B7">
              <w:t xml:space="preserve"> </w:t>
            </w:r>
            <w:proofErr w:type="gramStart"/>
            <w:r w:rsidRPr="003D64B7">
              <w:t>50 character</w:t>
            </w:r>
            <w:proofErr w:type="gramEnd"/>
            <w:r w:rsidRPr="003D64B7">
              <w:t xml:space="preserve"> string</w:t>
            </w:r>
          </w:p>
          <w:p w14:paraId="0B6E9C33" w14:textId="77777777" w:rsidR="0021083E" w:rsidRPr="003D64B7" w:rsidRDefault="0021083E" w:rsidP="0021083E">
            <w:r w:rsidRPr="003D64B7">
              <w:t>Format: N/A</w:t>
            </w:r>
          </w:p>
          <w:p w14:paraId="2D6B05BA" w14:textId="77777777" w:rsidR="0021083E" w:rsidRDefault="0021083E" w:rsidP="0021083E">
            <w:r w:rsidRPr="003D64B7">
              <w:t xml:space="preserve">Note: Can </w:t>
            </w:r>
            <w:ins w:id="10" w:author="1612235" w:date="2019-09-17T22:30:00Z">
              <w:r w:rsidRPr="003D64B7">
                <w:t>contain</w:t>
              </w:r>
              <w:r>
                <w:t xml:space="preserve"> letters and special characters</w:t>
              </w:r>
            </w:ins>
            <w:del w:id="11" w:author="1612235" w:date="2019-09-17T22:30:00Z">
              <w:r>
                <w:delText>only</w:delText>
              </w:r>
            </w:del>
          </w:p>
          <w:p w14:paraId="05751605" w14:textId="77777777" w:rsidR="0021083E" w:rsidRDefault="0021083E"/>
        </w:tc>
      </w:tr>
      <w:tr w:rsidR="0021083E" w14:paraId="657CC3E8" w14:textId="77777777" w:rsidTr="0021083E">
        <w:tc>
          <w:tcPr>
            <w:tcW w:w="4508" w:type="dxa"/>
          </w:tcPr>
          <w:p w14:paraId="2C45C6DF" w14:textId="77777777" w:rsidR="0021083E" w:rsidRPr="0021083E" w:rsidRDefault="0021083E" w:rsidP="0021083E">
            <w:pPr>
              <w:rPr>
                <w:bCs/>
              </w:rPr>
            </w:pPr>
            <w:proofErr w:type="spellStart"/>
            <w:r w:rsidRPr="0021083E">
              <w:rPr>
                <w:bCs/>
              </w:rPr>
              <w:t>applicant_lastName</w:t>
            </w:r>
            <w:proofErr w:type="spellEnd"/>
          </w:p>
          <w:p w14:paraId="148C2127" w14:textId="77777777" w:rsidR="0021083E" w:rsidRPr="0021083E" w:rsidRDefault="0021083E">
            <w:pPr>
              <w:rPr>
                <w:bCs/>
              </w:rPr>
            </w:pPr>
          </w:p>
        </w:tc>
        <w:tc>
          <w:tcPr>
            <w:tcW w:w="4508" w:type="dxa"/>
          </w:tcPr>
          <w:p w14:paraId="7B4048B9" w14:textId="77777777" w:rsidR="0021083E" w:rsidRPr="003D64B7" w:rsidRDefault="0021083E" w:rsidP="0021083E">
            <w:r w:rsidRPr="003D64B7">
              <w:t xml:space="preserve">Description: </w:t>
            </w:r>
            <w:ins w:id="12" w:author="1612235" w:date="2019-09-17T22:30:00Z">
              <w:r w:rsidRPr="003D64B7">
                <w:t>Applicant family name</w:t>
              </w:r>
            </w:ins>
          </w:p>
          <w:p w14:paraId="6C32C9BB" w14:textId="77777777" w:rsidR="0021083E" w:rsidRPr="003D64B7" w:rsidRDefault="0021083E" w:rsidP="0021083E">
            <w:r w:rsidRPr="003D64B7">
              <w:t>Type:</w:t>
            </w:r>
            <w:del w:id="13" w:author="1612235" w:date="2019-09-17T22:51:00Z">
              <w:r w:rsidRPr="003D64B7">
                <w:delText xml:space="preserve"> </w:delText>
              </w:r>
            </w:del>
            <w:r w:rsidRPr="003D64B7">
              <w:t xml:space="preserve"> </w:t>
            </w:r>
            <w:proofErr w:type="gramStart"/>
            <w:ins w:id="14" w:author="1612235" w:date="2019-09-17T22:30:00Z">
              <w:r w:rsidRPr="003D64B7">
                <w:t>50 character</w:t>
              </w:r>
              <w:proofErr w:type="gramEnd"/>
              <w:r w:rsidRPr="003D64B7">
                <w:t xml:space="preserve"> string</w:t>
              </w:r>
            </w:ins>
          </w:p>
          <w:p w14:paraId="7371F3C1" w14:textId="77777777" w:rsidR="0021083E" w:rsidRPr="003D64B7" w:rsidRDefault="0021083E" w:rsidP="0021083E">
            <w:r w:rsidRPr="003D64B7">
              <w:t xml:space="preserve">Format: </w:t>
            </w:r>
            <w:ins w:id="15" w:author="1612235" w:date="2019-09-17T22:30:00Z">
              <w:r w:rsidRPr="003D64B7">
                <w:t>N/A</w:t>
              </w:r>
            </w:ins>
          </w:p>
          <w:p w14:paraId="75A137CF" w14:textId="77777777" w:rsidR="0021083E" w:rsidRPr="003D64B7" w:rsidRDefault="0021083E" w:rsidP="0021083E">
            <w:r w:rsidRPr="003D64B7">
              <w:t>Note:</w:t>
            </w:r>
            <w:ins w:id="16" w:author="1612235" w:date="2019-09-17T22:30:00Z">
              <w:r w:rsidRPr="003D64B7">
                <w:t xml:space="preserve"> Can contain letters and special characters</w:t>
              </w:r>
            </w:ins>
          </w:p>
          <w:p w14:paraId="5EE07F34" w14:textId="77777777" w:rsidR="0021083E" w:rsidRPr="003D64B7" w:rsidRDefault="0021083E"/>
        </w:tc>
      </w:tr>
      <w:tr w:rsidR="0021083E" w14:paraId="08944011" w14:textId="77777777" w:rsidTr="0021083E">
        <w:tc>
          <w:tcPr>
            <w:tcW w:w="4508" w:type="dxa"/>
          </w:tcPr>
          <w:p w14:paraId="58A32B86" w14:textId="77777777" w:rsidR="0021083E" w:rsidRPr="0021083E" w:rsidRDefault="0021083E" w:rsidP="0021083E">
            <w:pPr>
              <w:rPr>
                <w:bCs/>
              </w:rPr>
            </w:pPr>
            <w:proofErr w:type="spellStart"/>
            <w:r w:rsidRPr="0021083E">
              <w:rPr>
                <w:bCs/>
              </w:rPr>
              <w:t>applicant_dob</w:t>
            </w:r>
            <w:proofErr w:type="spellEnd"/>
          </w:p>
          <w:p w14:paraId="7E748933" w14:textId="77777777" w:rsidR="0021083E" w:rsidRPr="0021083E" w:rsidRDefault="0021083E">
            <w:pPr>
              <w:rPr>
                <w:bCs/>
              </w:rPr>
            </w:pPr>
          </w:p>
        </w:tc>
        <w:tc>
          <w:tcPr>
            <w:tcW w:w="4508" w:type="dxa"/>
          </w:tcPr>
          <w:p w14:paraId="194088B2" w14:textId="77777777" w:rsidR="0021083E" w:rsidRPr="003D64B7" w:rsidRDefault="0021083E" w:rsidP="0021083E">
            <w:r w:rsidRPr="003D64B7">
              <w:t xml:space="preserve">Description: </w:t>
            </w:r>
            <w:ins w:id="17" w:author="1612235" w:date="2019-09-17T22:31:00Z">
              <w:r w:rsidRPr="003D64B7">
                <w:t>The date the applicant was born</w:t>
              </w:r>
            </w:ins>
          </w:p>
          <w:p w14:paraId="5BC8D27B" w14:textId="77777777" w:rsidR="0021083E" w:rsidRPr="003D64B7" w:rsidRDefault="0021083E" w:rsidP="0021083E">
            <w:r w:rsidRPr="003D64B7">
              <w:t>Type:</w:t>
            </w:r>
            <w:del w:id="18" w:author="1612235" w:date="2019-09-17T22:51:00Z">
              <w:r w:rsidRPr="003D64B7">
                <w:delText xml:space="preserve"> </w:delText>
              </w:r>
            </w:del>
            <w:r w:rsidRPr="003D64B7">
              <w:t xml:space="preserve"> </w:t>
            </w:r>
            <w:ins w:id="19" w:author="1612235" w:date="2019-09-17T22:31:00Z">
              <w:r w:rsidRPr="003D64B7">
                <w:t>Datetime</w:t>
              </w:r>
            </w:ins>
          </w:p>
          <w:p w14:paraId="423F8CE7" w14:textId="77777777" w:rsidR="0021083E" w:rsidRPr="003D64B7" w:rsidRDefault="0021083E" w:rsidP="0021083E">
            <w:r w:rsidRPr="003D64B7">
              <w:t>Format:</w:t>
            </w:r>
            <w:ins w:id="20" w:author="1612235" w:date="2019-09-17T22:51:00Z">
              <w:r w:rsidRPr="003D64B7">
                <w:t xml:space="preserve"> </w:t>
              </w:r>
            </w:ins>
            <w:del w:id="21" w:author="1612235" w:date="2019-09-17T22:51:00Z">
              <w:r w:rsidRPr="003D64B7">
                <w:delText xml:space="preserve"> </w:delText>
              </w:r>
            </w:del>
            <w:ins w:id="22" w:author="1612235" w:date="2019-09-17T22:31:00Z">
              <w:r w:rsidRPr="003D64B7">
                <w:t>DD/MM/YYYY</w:t>
              </w:r>
            </w:ins>
          </w:p>
          <w:p w14:paraId="1B0D5A0E" w14:textId="77777777" w:rsidR="0021083E" w:rsidRPr="003D64B7" w:rsidRDefault="0021083E" w:rsidP="0021083E">
            <w:r w:rsidRPr="003D64B7">
              <w:t>Note:</w:t>
            </w:r>
            <w:ins w:id="23" w:author="1612235" w:date="2019-09-17T22:32:00Z">
              <w:r w:rsidRPr="003D64B7">
                <w:t xml:space="preserve"> N/A</w:t>
              </w:r>
            </w:ins>
          </w:p>
          <w:p w14:paraId="57C05546" w14:textId="77777777" w:rsidR="0021083E" w:rsidRPr="003D64B7" w:rsidRDefault="0021083E"/>
        </w:tc>
      </w:tr>
      <w:tr w:rsidR="0021083E" w14:paraId="40E7D209" w14:textId="77777777" w:rsidTr="0021083E">
        <w:tc>
          <w:tcPr>
            <w:tcW w:w="4508" w:type="dxa"/>
          </w:tcPr>
          <w:p w14:paraId="7C72428E" w14:textId="77777777" w:rsidR="0021083E" w:rsidRPr="0021083E" w:rsidRDefault="0021083E" w:rsidP="0021083E">
            <w:pPr>
              <w:rPr>
                <w:bCs/>
              </w:rPr>
            </w:pPr>
            <w:proofErr w:type="spellStart"/>
            <w:r w:rsidRPr="0021083E">
              <w:rPr>
                <w:bCs/>
              </w:rPr>
              <w:t>applicant_cell</w:t>
            </w:r>
            <w:proofErr w:type="spellEnd"/>
          </w:p>
          <w:p w14:paraId="3A6A734A" w14:textId="77777777" w:rsidR="0021083E" w:rsidRPr="0021083E" w:rsidRDefault="0021083E">
            <w:pPr>
              <w:rPr>
                <w:bCs/>
              </w:rPr>
            </w:pPr>
          </w:p>
        </w:tc>
        <w:tc>
          <w:tcPr>
            <w:tcW w:w="4508" w:type="dxa"/>
          </w:tcPr>
          <w:p w14:paraId="239EEBD3" w14:textId="77777777" w:rsidR="0021083E" w:rsidRPr="003D64B7" w:rsidRDefault="0021083E" w:rsidP="0021083E">
            <w:r w:rsidRPr="003D64B7">
              <w:t xml:space="preserve">Description: </w:t>
            </w:r>
            <w:ins w:id="24" w:author="1612235" w:date="2019-09-17T22:33:00Z">
              <w:r w:rsidRPr="003D64B7">
                <w:t>A unique number to contact applicant</w:t>
              </w:r>
            </w:ins>
          </w:p>
          <w:p w14:paraId="22C9C30A" w14:textId="77777777" w:rsidR="0021083E" w:rsidRPr="003D64B7" w:rsidRDefault="0021083E" w:rsidP="0021083E">
            <w:r w:rsidRPr="003D64B7">
              <w:t xml:space="preserve">Type: </w:t>
            </w:r>
            <w:del w:id="25" w:author="1612235" w:date="2019-09-17T22:51:00Z">
              <w:r w:rsidRPr="003D64B7">
                <w:delText xml:space="preserve"> </w:delText>
              </w:r>
            </w:del>
            <w:proofErr w:type="gramStart"/>
            <w:ins w:id="26" w:author="1612235" w:date="2019-09-17T22:51:00Z">
              <w:r w:rsidRPr="003D64B7">
                <w:t>10 digit</w:t>
              </w:r>
              <w:proofErr w:type="gramEnd"/>
              <w:r w:rsidRPr="003D64B7">
                <w:t xml:space="preserve"> integer</w:t>
              </w:r>
            </w:ins>
          </w:p>
          <w:p w14:paraId="314C11C1" w14:textId="77777777" w:rsidR="0021083E" w:rsidRPr="003D64B7" w:rsidRDefault="0021083E" w:rsidP="0021083E">
            <w:r w:rsidRPr="003D64B7">
              <w:t xml:space="preserve">Format: </w:t>
            </w:r>
            <w:ins w:id="27" w:author="1612235" w:date="2019-09-17T22:33:00Z">
              <w:r w:rsidRPr="003D64B7">
                <w:t>### #### ###</w:t>
              </w:r>
            </w:ins>
          </w:p>
          <w:p w14:paraId="4E51D8A7" w14:textId="77777777" w:rsidR="0021083E" w:rsidRPr="003D64B7" w:rsidRDefault="0021083E" w:rsidP="0021083E">
            <w:r w:rsidRPr="003D64B7">
              <w:t>Note:</w:t>
            </w:r>
            <w:ins w:id="28" w:author="1612235" w:date="2019-09-17T22:34:00Z">
              <w:r w:rsidRPr="003D64B7">
                <w:t xml:space="preserve"> No non-numeric values</w:t>
              </w:r>
            </w:ins>
          </w:p>
          <w:p w14:paraId="20D5B0AE" w14:textId="77777777" w:rsidR="0021083E" w:rsidRPr="003D64B7" w:rsidRDefault="0021083E"/>
        </w:tc>
      </w:tr>
      <w:tr w:rsidR="0021083E" w14:paraId="284BA70D" w14:textId="77777777" w:rsidTr="0021083E">
        <w:tc>
          <w:tcPr>
            <w:tcW w:w="4508" w:type="dxa"/>
          </w:tcPr>
          <w:p w14:paraId="5B3CB844" w14:textId="77777777" w:rsidR="0021083E" w:rsidRPr="0021083E" w:rsidRDefault="0021083E" w:rsidP="0021083E">
            <w:pPr>
              <w:rPr>
                <w:bCs/>
              </w:rPr>
            </w:pPr>
            <w:proofErr w:type="spellStart"/>
            <w:r w:rsidRPr="0021083E">
              <w:rPr>
                <w:bCs/>
              </w:rPr>
              <w:lastRenderedPageBreak/>
              <w:t>applicant_email</w:t>
            </w:r>
            <w:proofErr w:type="spellEnd"/>
          </w:p>
          <w:p w14:paraId="18718068" w14:textId="77777777" w:rsidR="0021083E" w:rsidRPr="0021083E" w:rsidRDefault="0021083E">
            <w:pPr>
              <w:rPr>
                <w:bCs/>
              </w:rPr>
            </w:pPr>
          </w:p>
        </w:tc>
        <w:tc>
          <w:tcPr>
            <w:tcW w:w="4508" w:type="dxa"/>
          </w:tcPr>
          <w:p w14:paraId="5F4754BC" w14:textId="77777777" w:rsidR="0021083E" w:rsidRDefault="0021083E" w:rsidP="0021083E">
            <w:r w:rsidRPr="003D64B7">
              <w:t>Description</w:t>
            </w:r>
            <w:r>
              <w:t xml:space="preserve">: </w:t>
            </w:r>
            <w:ins w:id="29" w:author="1612235" w:date="2019-09-17T22:34:00Z">
              <w:r>
                <w:t>A unique email address to contact applicant</w:t>
              </w:r>
            </w:ins>
          </w:p>
          <w:p w14:paraId="4E8A8BDC" w14:textId="77777777" w:rsidR="0021083E" w:rsidRDefault="0021083E" w:rsidP="0021083E">
            <w:r>
              <w:t>Type:</w:t>
            </w:r>
            <w:del w:id="30" w:author="1612235" w:date="2019-09-17T22:51:00Z">
              <w:r>
                <w:delText xml:space="preserve"> </w:delText>
              </w:r>
            </w:del>
            <w:r>
              <w:t xml:space="preserve"> </w:t>
            </w:r>
            <w:proofErr w:type="gramStart"/>
            <w:ins w:id="31" w:author="1612235" w:date="2019-09-17T22:34:00Z">
              <w:r>
                <w:t>50 character</w:t>
              </w:r>
              <w:proofErr w:type="gramEnd"/>
              <w:r>
                <w:t xml:space="preserve"> string</w:t>
              </w:r>
            </w:ins>
          </w:p>
          <w:p w14:paraId="34244F6A" w14:textId="77777777" w:rsidR="0021083E" w:rsidRDefault="0021083E" w:rsidP="0021083E">
            <w:r>
              <w:t xml:space="preserve">Format: </w:t>
            </w:r>
            <w:ins w:id="32" w:author="1612235" w:date="2019-09-17T22:35:00Z">
              <w:r>
                <w:t>N/A</w:t>
              </w:r>
            </w:ins>
          </w:p>
          <w:p w14:paraId="70075CD6" w14:textId="77777777" w:rsidR="0021083E" w:rsidRDefault="0021083E" w:rsidP="0021083E">
            <w:r>
              <w:t>Note:</w:t>
            </w:r>
            <w:ins w:id="33" w:author="1612235" w:date="2019-09-17T22:35:00Z">
              <w:r>
                <w:t xml:space="preserve"> Can contain numbers, letters and special characters</w:t>
              </w:r>
            </w:ins>
          </w:p>
          <w:p w14:paraId="5557E727" w14:textId="77777777" w:rsidR="0021083E" w:rsidRDefault="0021083E"/>
        </w:tc>
      </w:tr>
      <w:tr w:rsidR="0021083E" w14:paraId="6CE8D7E2" w14:textId="77777777" w:rsidTr="0021083E">
        <w:tc>
          <w:tcPr>
            <w:tcW w:w="4508" w:type="dxa"/>
          </w:tcPr>
          <w:p w14:paraId="1FFEB7F3" w14:textId="77777777" w:rsidR="0021083E" w:rsidRPr="0021083E" w:rsidRDefault="0021083E" w:rsidP="0021083E">
            <w:pPr>
              <w:rPr>
                <w:bCs/>
              </w:rPr>
            </w:pPr>
            <w:proofErr w:type="spellStart"/>
            <w:r w:rsidRPr="0021083E">
              <w:rPr>
                <w:bCs/>
              </w:rPr>
              <w:t>applicant_address</w:t>
            </w:r>
            <w:proofErr w:type="spellEnd"/>
          </w:p>
          <w:p w14:paraId="79545611" w14:textId="77777777" w:rsidR="0021083E" w:rsidRPr="0021083E" w:rsidRDefault="0021083E">
            <w:pPr>
              <w:rPr>
                <w:bCs/>
              </w:rPr>
            </w:pPr>
          </w:p>
        </w:tc>
        <w:tc>
          <w:tcPr>
            <w:tcW w:w="4508" w:type="dxa"/>
          </w:tcPr>
          <w:p w14:paraId="7A2328B5" w14:textId="77777777" w:rsidR="0021083E" w:rsidRDefault="0021083E" w:rsidP="0021083E">
            <w:r>
              <w:t xml:space="preserve">Description: </w:t>
            </w:r>
            <w:ins w:id="34" w:author="1612235" w:date="2019-09-17T22:36:00Z">
              <w:r>
                <w:t>A multi value attribute indicating the residence of applicant</w:t>
              </w:r>
            </w:ins>
          </w:p>
          <w:p w14:paraId="31DDA928" w14:textId="77777777" w:rsidR="0021083E" w:rsidRDefault="0021083E" w:rsidP="0021083E">
            <w:r>
              <w:t>Type:</w:t>
            </w:r>
            <w:del w:id="35" w:author="1612235" w:date="2019-09-17T22:51:00Z">
              <w:r>
                <w:delText xml:space="preserve"> </w:delText>
              </w:r>
            </w:del>
            <w:r>
              <w:t xml:space="preserve"> </w:t>
            </w:r>
            <w:proofErr w:type="gramStart"/>
            <w:ins w:id="36" w:author="1612235" w:date="2019-09-17T22:36:00Z">
              <w:r>
                <w:t>50 character</w:t>
              </w:r>
              <w:proofErr w:type="gramEnd"/>
              <w:r>
                <w:t xml:space="preserve"> string</w:t>
              </w:r>
            </w:ins>
          </w:p>
          <w:p w14:paraId="1FAF31AF" w14:textId="77777777" w:rsidR="0021083E" w:rsidRDefault="0021083E" w:rsidP="0021083E">
            <w:r>
              <w:t>Format:</w:t>
            </w:r>
            <w:ins w:id="37" w:author="1612235" w:date="2019-09-17T22:38:00Z">
              <w:r>
                <w:t xml:space="preserve"> Building Number,</w:t>
              </w:r>
            </w:ins>
            <w:r>
              <w:t xml:space="preserve"> </w:t>
            </w:r>
            <w:ins w:id="38" w:author="1612235" w:date="2019-09-17T22:37:00Z">
              <w:r>
                <w:t>Street Number, Street Name, Suburb, City, Postal Code</w:t>
              </w:r>
            </w:ins>
          </w:p>
          <w:p w14:paraId="1F11CB5C" w14:textId="77777777" w:rsidR="0021083E" w:rsidRDefault="0021083E" w:rsidP="0021083E">
            <w:r>
              <w:t>Note:</w:t>
            </w:r>
            <w:ins w:id="39" w:author="1612235" w:date="2019-09-17T22:39:00Z">
              <w:r>
                <w:t xml:space="preserve"> Can contain numbers, letters and special characters</w:t>
              </w:r>
            </w:ins>
          </w:p>
          <w:p w14:paraId="3376BACB" w14:textId="77777777" w:rsidR="0021083E" w:rsidRDefault="0021083E"/>
        </w:tc>
      </w:tr>
      <w:tr w:rsidR="0021083E" w14:paraId="24FFA216" w14:textId="77777777" w:rsidTr="0021083E">
        <w:tc>
          <w:tcPr>
            <w:tcW w:w="4508" w:type="dxa"/>
          </w:tcPr>
          <w:p w14:paraId="7EBDAF5F" w14:textId="77777777" w:rsidR="0021083E" w:rsidRPr="0021083E" w:rsidRDefault="0021083E" w:rsidP="0021083E">
            <w:pPr>
              <w:rPr>
                <w:bCs/>
              </w:rPr>
            </w:pPr>
            <w:proofErr w:type="spellStart"/>
            <w:r w:rsidRPr="0021083E">
              <w:rPr>
                <w:bCs/>
              </w:rPr>
              <w:t>applicant_university</w:t>
            </w:r>
            <w:proofErr w:type="spellEnd"/>
          </w:p>
          <w:p w14:paraId="3BAEE6A6" w14:textId="77777777" w:rsidR="0021083E" w:rsidRPr="0021083E" w:rsidRDefault="0021083E">
            <w:pPr>
              <w:rPr>
                <w:bCs/>
              </w:rPr>
            </w:pPr>
          </w:p>
        </w:tc>
        <w:tc>
          <w:tcPr>
            <w:tcW w:w="4508" w:type="dxa"/>
          </w:tcPr>
          <w:p w14:paraId="6A327DF2" w14:textId="77777777" w:rsidR="0021083E" w:rsidRDefault="0021083E" w:rsidP="0021083E">
            <w:r>
              <w:t xml:space="preserve">Description: </w:t>
            </w:r>
            <w:ins w:id="40" w:author="1612235" w:date="2019-09-17T22:40:00Z">
              <w:r>
                <w:t>The university that the applicant is registered for</w:t>
              </w:r>
            </w:ins>
          </w:p>
          <w:p w14:paraId="2E169909" w14:textId="77777777" w:rsidR="0021083E" w:rsidRDefault="0021083E" w:rsidP="0021083E">
            <w:r>
              <w:t>Type:</w:t>
            </w:r>
            <w:del w:id="41" w:author="1612235" w:date="2019-09-17T22:51:00Z">
              <w:r>
                <w:delText xml:space="preserve"> </w:delText>
              </w:r>
            </w:del>
            <w:r>
              <w:t xml:space="preserve"> </w:t>
            </w:r>
            <w:proofErr w:type="gramStart"/>
            <w:ins w:id="42" w:author="1612235" w:date="2019-09-17T22:39:00Z">
              <w:r>
                <w:t>50 character</w:t>
              </w:r>
              <w:proofErr w:type="gramEnd"/>
              <w:r>
                <w:t xml:space="preserve"> string</w:t>
              </w:r>
            </w:ins>
          </w:p>
          <w:p w14:paraId="33F9CC3B" w14:textId="77777777" w:rsidR="0021083E" w:rsidRDefault="0021083E" w:rsidP="0021083E">
            <w:r>
              <w:t xml:space="preserve">Format: </w:t>
            </w:r>
            <w:ins w:id="43" w:author="1612235" w:date="2019-09-17T22:40:00Z">
              <w:r>
                <w:t>N/A</w:t>
              </w:r>
            </w:ins>
          </w:p>
          <w:p w14:paraId="111CC4BC" w14:textId="77777777" w:rsidR="0021083E" w:rsidRDefault="0021083E" w:rsidP="0021083E">
            <w:r>
              <w:t>Note:</w:t>
            </w:r>
            <w:ins w:id="44" w:author="1612235" w:date="2019-09-17T22:40:00Z">
              <w:r>
                <w:t xml:space="preserve"> Can contain numbers, letters and special characters</w:t>
              </w:r>
            </w:ins>
          </w:p>
          <w:p w14:paraId="3FD3375C" w14:textId="77777777" w:rsidR="0021083E" w:rsidRDefault="0021083E"/>
        </w:tc>
      </w:tr>
      <w:tr w:rsidR="0021083E" w14:paraId="003CA541" w14:textId="77777777" w:rsidTr="0021083E">
        <w:tc>
          <w:tcPr>
            <w:tcW w:w="4508" w:type="dxa"/>
          </w:tcPr>
          <w:p w14:paraId="1D920BBE" w14:textId="77777777" w:rsidR="0021083E" w:rsidRPr="0021083E" w:rsidRDefault="0021083E" w:rsidP="0021083E">
            <w:pPr>
              <w:rPr>
                <w:bCs/>
              </w:rPr>
            </w:pPr>
            <w:proofErr w:type="spellStart"/>
            <w:r w:rsidRPr="0021083E">
              <w:rPr>
                <w:bCs/>
              </w:rPr>
              <w:t>applicant_degree</w:t>
            </w:r>
            <w:proofErr w:type="spellEnd"/>
          </w:p>
          <w:p w14:paraId="7DF9DB6A" w14:textId="77777777" w:rsidR="0021083E" w:rsidRPr="0021083E" w:rsidRDefault="0021083E">
            <w:pPr>
              <w:rPr>
                <w:bCs/>
              </w:rPr>
            </w:pPr>
          </w:p>
        </w:tc>
        <w:tc>
          <w:tcPr>
            <w:tcW w:w="4508" w:type="dxa"/>
          </w:tcPr>
          <w:p w14:paraId="69D55B37" w14:textId="77777777" w:rsidR="0021083E" w:rsidRDefault="0021083E" w:rsidP="0021083E">
            <w:r>
              <w:t xml:space="preserve">Description: </w:t>
            </w:r>
            <w:ins w:id="45" w:author="1612235" w:date="2019-09-17T22:41:00Z">
              <w:r>
                <w:t>The degree that the applicant is registered for</w:t>
              </w:r>
            </w:ins>
          </w:p>
          <w:p w14:paraId="39193641" w14:textId="77777777" w:rsidR="0021083E" w:rsidRDefault="0021083E" w:rsidP="0021083E">
            <w:r>
              <w:t>Type:</w:t>
            </w:r>
            <w:del w:id="46" w:author="1612235" w:date="2019-09-17T22:51:00Z">
              <w:r>
                <w:delText xml:space="preserve"> </w:delText>
              </w:r>
            </w:del>
            <w:r>
              <w:t xml:space="preserve"> </w:t>
            </w:r>
            <w:proofErr w:type="gramStart"/>
            <w:ins w:id="47" w:author="1612235" w:date="2019-09-17T22:41:00Z">
              <w:r>
                <w:t>50 character</w:t>
              </w:r>
              <w:proofErr w:type="gramEnd"/>
              <w:r>
                <w:t xml:space="preserve"> string</w:t>
              </w:r>
            </w:ins>
          </w:p>
          <w:p w14:paraId="17433D53" w14:textId="77777777" w:rsidR="0021083E" w:rsidRDefault="0021083E" w:rsidP="0021083E">
            <w:r>
              <w:t xml:space="preserve">Format: </w:t>
            </w:r>
            <w:ins w:id="48" w:author="1612235" w:date="2019-09-17T22:41:00Z">
              <w:r>
                <w:t>N/A</w:t>
              </w:r>
            </w:ins>
          </w:p>
          <w:p w14:paraId="0994473D" w14:textId="77777777" w:rsidR="0021083E" w:rsidRDefault="0021083E" w:rsidP="0021083E">
            <w:r>
              <w:t>Note:</w:t>
            </w:r>
            <w:ins w:id="49" w:author="1612235" w:date="2019-09-17T22:41:00Z">
              <w:r>
                <w:t xml:space="preserve"> Can contain numbers, letters and special characters</w:t>
              </w:r>
            </w:ins>
          </w:p>
          <w:p w14:paraId="75635EE6" w14:textId="77777777" w:rsidR="0021083E" w:rsidRDefault="0021083E"/>
        </w:tc>
      </w:tr>
      <w:tr w:rsidR="0021083E" w14:paraId="0997ACF2" w14:textId="77777777" w:rsidTr="0021083E">
        <w:tc>
          <w:tcPr>
            <w:tcW w:w="4508" w:type="dxa"/>
          </w:tcPr>
          <w:p w14:paraId="589C8EAC" w14:textId="77777777" w:rsidR="0021083E" w:rsidRPr="0021083E" w:rsidRDefault="0021083E" w:rsidP="0021083E">
            <w:pPr>
              <w:rPr>
                <w:bCs/>
              </w:rPr>
            </w:pPr>
            <w:proofErr w:type="spellStart"/>
            <w:r w:rsidRPr="0021083E">
              <w:rPr>
                <w:bCs/>
              </w:rPr>
              <w:t>applicant_studentNo</w:t>
            </w:r>
            <w:proofErr w:type="spellEnd"/>
          </w:p>
          <w:p w14:paraId="319C604B" w14:textId="77777777" w:rsidR="0021083E" w:rsidRPr="0021083E" w:rsidRDefault="0021083E">
            <w:pPr>
              <w:rPr>
                <w:bCs/>
              </w:rPr>
            </w:pPr>
          </w:p>
        </w:tc>
        <w:tc>
          <w:tcPr>
            <w:tcW w:w="4508" w:type="dxa"/>
          </w:tcPr>
          <w:p w14:paraId="3D9850CB" w14:textId="77777777" w:rsidR="0021083E" w:rsidRDefault="0021083E" w:rsidP="0021083E">
            <w:r>
              <w:t xml:space="preserve">Description: </w:t>
            </w:r>
            <w:ins w:id="50" w:author="1612235" w:date="2019-09-17T22:41:00Z">
              <w:r>
                <w:t>A unique number given to the applicant by the given university</w:t>
              </w:r>
            </w:ins>
          </w:p>
          <w:p w14:paraId="176048DA" w14:textId="1CBE74C5" w:rsidR="0021083E" w:rsidRDefault="0021083E" w:rsidP="0021083E">
            <w:r>
              <w:t>Type:</w:t>
            </w:r>
            <w:ins w:id="51" w:author="1612235" w:date="2019-09-17T22:42:00Z">
              <w:r>
                <w:t xml:space="preserve"> </w:t>
              </w:r>
              <w:proofErr w:type="gramStart"/>
              <w:r>
                <w:t>7 digit</w:t>
              </w:r>
              <w:proofErr w:type="gramEnd"/>
              <w:r>
                <w:t xml:space="preserve"> </w:t>
              </w:r>
            </w:ins>
            <w:r w:rsidR="00B11909" w:rsidRPr="00B11909">
              <w:rPr>
                <w:highlight w:val="yellow"/>
              </w:rPr>
              <w:t>string</w:t>
            </w:r>
            <w:ins w:id="52" w:author="1612235" w:date="2019-09-17T22:42:00Z">
              <w:r w:rsidRPr="00B11909">
                <w:rPr>
                  <w:highlight w:val="yellow"/>
                </w:rPr>
                <w:t>(what if some universities have a letter in the student number, and it is greater than 7 digits?)</w:t>
              </w:r>
            </w:ins>
            <w:del w:id="53" w:author="1612235" w:date="2019-09-17T22:42:00Z">
              <w:r>
                <w:delText xml:space="preserve">  </w:delText>
              </w:r>
            </w:del>
          </w:p>
          <w:p w14:paraId="63D78326" w14:textId="77777777" w:rsidR="0021083E" w:rsidRDefault="0021083E" w:rsidP="0021083E">
            <w:r>
              <w:t xml:space="preserve">Format: </w:t>
            </w:r>
            <w:ins w:id="54" w:author="1612235" w:date="2019-09-17T22:42:00Z">
              <w:r>
                <w:t>#######</w:t>
              </w:r>
            </w:ins>
          </w:p>
          <w:p w14:paraId="5DCF2C3C" w14:textId="77777777" w:rsidR="0021083E" w:rsidRDefault="0021083E" w:rsidP="0021083E">
            <w:r>
              <w:t>Note:</w:t>
            </w:r>
            <w:ins w:id="55" w:author="1612235" w:date="2019-09-17T22:42:00Z">
              <w:r>
                <w:t xml:space="preserve"> No non-numeric values</w:t>
              </w:r>
            </w:ins>
          </w:p>
          <w:p w14:paraId="5726E122" w14:textId="77777777" w:rsidR="0021083E" w:rsidRDefault="0021083E"/>
        </w:tc>
      </w:tr>
      <w:tr w:rsidR="0021083E" w14:paraId="55738979" w14:textId="77777777" w:rsidTr="0021083E">
        <w:tc>
          <w:tcPr>
            <w:tcW w:w="4508" w:type="dxa"/>
          </w:tcPr>
          <w:p w14:paraId="51B09123" w14:textId="77777777" w:rsidR="0021083E" w:rsidRPr="0021083E" w:rsidRDefault="0021083E" w:rsidP="0021083E">
            <w:pPr>
              <w:rPr>
                <w:bCs/>
              </w:rPr>
            </w:pPr>
            <w:proofErr w:type="spellStart"/>
            <w:r w:rsidRPr="0021083E">
              <w:rPr>
                <w:bCs/>
              </w:rPr>
              <w:t>applicant_status</w:t>
            </w:r>
            <w:proofErr w:type="spellEnd"/>
          </w:p>
          <w:p w14:paraId="1AD2805B" w14:textId="77777777" w:rsidR="0021083E" w:rsidRPr="0021083E" w:rsidRDefault="0021083E">
            <w:pPr>
              <w:rPr>
                <w:bCs/>
              </w:rPr>
            </w:pPr>
          </w:p>
        </w:tc>
        <w:tc>
          <w:tcPr>
            <w:tcW w:w="4508" w:type="dxa"/>
          </w:tcPr>
          <w:p w14:paraId="661E11AC" w14:textId="77777777" w:rsidR="0021083E" w:rsidRDefault="0021083E" w:rsidP="0021083E">
            <w:r>
              <w:t xml:space="preserve">Description: </w:t>
            </w:r>
            <w:ins w:id="56" w:author="1612235" w:date="2019-09-17T22:44:00Z">
              <w:r>
                <w:t xml:space="preserve">Indicates the applicant’s funding suitability </w:t>
              </w:r>
            </w:ins>
          </w:p>
          <w:p w14:paraId="2A98DE69" w14:textId="77777777" w:rsidR="0021083E" w:rsidRDefault="0021083E" w:rsidP="0021083E">
            <w:r>
              <w:t>Type:</w:t>
            </w:r>
            <w:del w:id="57" w:author="1612235" w:date="2019-09-17T22:51:00Z">
              <w:r>
                <w:delText xml:space="preserve"> </w:delText>
              </w:r>
            </w:del>
            <w:r>
              <w:t xml:space="preserve"> </w:t>
            </w:r>
            <w:ins w:id="58" w:author="1612235" w:date="2019-09-17T22:44:00Z">
              <w:r>
                <w:t>Boolean</w:t>
              </w:r>
            </w:ins>
          </w:p>
          <w:p w14:paraId="45991D56" w14:textId="77777777" w:rsidR="0021083E" w:rsidRDefault="0021083E" w:rsidP="0021083E">
            <w:r>
              <w:t xml:space="preserve">Format: </w:t>
            </w:r>
            <w:ins w:id="59" w:author="1612235" w:date="2019-09-17T22:45:00Z">
              <w:r>
                <w:t>T/F</w:t>
              </w:r>
            </w:ins>
          </w:p>
          <w:p w14:paraId="1E07591E" w14:textId="77777777" w:rsidR="0021083E" w:rsidRDefault="0021083E" w:rsidP="0021083E">
            <w:r>
              <w:t>Note:</w:t>
            </w:r>
            <w:ins w:id="60" w:author="1612235" w:date="2019-09-17T22:45:00Z">
              <w:r>
                <w:t xml:space="preserve"> N/A</w:t>
              </w:r>
            </w:ins>
          </w:p>
          <w:p w14:paraId="1892DEA1" w14:textId="77777777" w:rsidR="0021083E" w:rsidRDefault="0021083E"/>
        </w:tc>
      </w:tr>
    </w:tbl>
    <w:p w14:paraId="5D9D7255" w14:textId="1AF28474" w:rsidR="0021083E" w:rsidRDefault="0021083E"/>
    <w:p w14:paraId="1710CBDE" w14:textId="77777777" w:rsidR="0021083E" w:rsidRDefault="0021083E" w:rsidP="0021083E">
      <w:pPr>
        <w:rPr>
          <w:b/>
        </w:rPr>
      </w:pPr>
      <w:r>
        <w:rPr>
          <w:b/>
        </w:rPr>
        <w:t>Data Dictionary Extract: Application</w:t>
      </w:r>
    </w:p>
    <w:p w14:paraId="7A69B10D" w14:textId="0599097A" w:rsidR="0021083E" w:rsidRDefault="0021083E" w:rsidP="0021083E">
      <w:r>
        <w:rPr>
          <w:b/>
        </w:rPr>
        <w:t>Table</w:t>
      </w:r>
      <w:r>
        <w:t>: Application</w:t>
      </w:r>
    </w:p>
    <w:p w14:paraId="5B0D5241" w14:textId="291965A6" w:rsidR="00D845D9" w:rsidRDefault="00D845D9" w:rsidP="0021083E"/>
    <w:p w14:paraId="4E5D6992" w14:textId="70A7DED4" w:rsidR="00D845D9" w:rsidRDefault="00D845D9" w:rsidP="0021083E"/>
    <w:p w14:paraId="731C4E38" w14:textId="77777777" w:rsidR="00D845D9" w:rsidRDefault="00D845D9" w:rsidP="0021083E"/>
    <w:tbl>
      <w:tblPr>
        <w:tblStyle w:val="TableGrid"/>
        <w:tblW w:w="0" w:type="auto"/>
        <w:tblLook w:val="04A0" w:firstRow="1" w:lastRow="0" w:firstColumn="1" w:lastColumn="0" w:noHBand="0" w:noVBand="1"/>
      </w:tblPr>
      <w:tblGrid>
        <w:gridCol w:w="4508"/>
        <w:gridCol w:w="4508"/>
      </w:tblGrid>
      <w:tr w:rsidR="0021083E" w14:paraId="015BB9B8" w14:textId="77777777" w:rsidTr="0021083E">
        <w:tc>
          <w:tcPr>
            <w:tcW w:w="4508" w:type="dxa"/>
          </w:tcPr>
          <w:p w14:paraId="3C8F9F2B" w14:textId="221A161A" w:rsidR="0021083E" w:rsidRDefault="0021083E">
            <w:r>
              <w:t>Scope</w:t>
            </w:r>
          </w:p>
        </w:tc>
        <w:tc>
          <w:tcPr>
            <w:tcW w:w="4508" w:type="dxa"/>
          </w:tcPr>
          <w:p w14:paraId="5AB24F4C" w14:textId="77777777" w:rsidR="00D845D9" w:rsidRDefault="00D845D9" w:rsidP="00D845D9">
            <w:r>
              <w:t>Data about applications belonging to the applicant, including their application Id number, applicant Id number, admin number, donation id, application fund type, application required amount, application date, application date, application status and application funded amount. Attributes stored in Application table.</w:t>
            </w:r>
          </w:p>
          <w:p w14:paraId="6CD9FA14" w14:textId="77777777" w:rsidR="0021083E" w:rsidRDefault="0021083E"/>
        </w:tc>
      </w:tr>
      <w:tr w:rsidR="003D64B7" w14:paraId="1310F567" w14:textId="77777777" w:rsidTr="0021083E">
        <w:tc>
          <w:tcPr>
            <w:tcW w:w="4508" w:type="dxa"/>
          </w:tcPr>
          <w:p w14:paraId="73BEC822" w14:textId="4140C597" w:rsidR="003D64B7" w:rsidRPr="003D64B7" w:rsidRDefault="003D64B7">
            <w:pPr>
              <w:rPr>
                <w:b/>
                <w:bCs/>
                <w:i/>
                <w:iCs/>
              </w:rPr>
            </w:pPr>
            <w:r w:rsidRPr="003D64B7">
              <w:rPr>
                <w:b/>
                <w:bCs/>
                <w:i/>
                <w:iCs/>
              </w:rPr>
              <w:t>Attribute Listing:</w:t>
            </w:r>
          </w:p>
        </w:tc>
        <w:tc>
          <w:tcPr>
            <w:tcW w:w="4508" w:type="dxa"/>
          </w:tcPr>
          <w:p w14:paraId="7910C2E0" w14:textId="77777777" w:rsidR="003D64B7" w:rsidRDefault="003D64B7" w:rsidP="00D845D9"/>
        </w:tc>
      </w:tr>
      <w:tr w:rsidR="0021083E" w14:paraId="2593A1EA" w14:textId="77777777" w:rsidTr="0021083E">
        <w:tc>
          <w:tcPr>
            <w:tcW w:w="4508" w:type="dxa"/>
          </w:tcPr>
          <w:p w14:paraId="5DCE986B" w14:textId="77777777" w:rsidR="0021083E" w:rsidRDefault="0021083E" w:rsidP="0021083E">
            <w:pPr>
              <w:rPr>
                <w:b/>
              </w:rPr>
            </w:pPr>
            <w:proofErr w:type="spellStart"/>
            <w:r>
              <w:rPr>
                <w:b/>
              </w:rPr>
              <w:t>application_ID</w:t>
            </w:r>
            <w:proofErr w:type="spellEnd"/>
            <w:r>
              <w:rPr>
                <w:b/>
              </w:rPr>
              <w:t xml:space="preserve"> PK</w:t>
            </w:r>
          </w:p>
          <w:p w14:paraId="36F0836A" w14:textId="77777777" w:rsidR="0021083E" w:rsidRDefault="0021083E"/>
        </w:tc>
        <w:tc>
          <w:tcPr>
            <w:tcW w:w="4508" w:type="dxa"/>
          </w:tcPr>
          <w:p w14:paraId="441FEA00" w14:textId="77777777" w:rsidR="00D845D9" w:rsidRDefault="00D845D9" w:rsidP="00D845D9">
            <w:r>
              <w:t xml:space="preserve">Description: </w:t>
            </w:r>
            <w:ins w:id="61" w:author="1612235" w:date="2019-09-17T22:46:00Z">
              <w:r>
                <w:t>A unique identification number assigned after registration by Moneta system (do we give the number)</w:t>
              </w:r>
            </w:ins>
          </w:p>
          <w:p w14:paraId="1760D52D" w14:textId="77777777" w:rsidR="00D845D9" w:rsidRDefault="00D845D9" w:rsidP="00D845D9">
            <w:r>
              <w:t>Type:</w:t>
            </w:r>
            <w:del w:id="62" w:author="1612235" w:date="2019-09-17T22:51:00Z">
              <w:r>
                <w:delText xml:space="preserve"> </w:delText>
              </w:r>
            </w:del>
            <w:ins w:id="63" w:author="1612235" w:date="2019-09-17T22:51:00Z">
              <w:r>
                <w:t xml:space="preserve"> </w:t>
              </w:r>
            </w:ins>
            <w:del w:id="64" w:author="1612235" w:date="2019-09-17T22:51:00Z">
              <w:r>
                <w:delText xml:space="preserve"> </w:delText>
              </w:r>
            </w:del>
            <w:proofErr w:type="gramStart"/>
            <w:ins w:id="65" w:author="1612235" w:date="2019-09-17T22:51:00Z">
              <w:r>
                <w:t>10 digit</w:t>
              </w:r>
              <w:proofErr w:type="gramEnd"/>
              <w:r>
                <w:t xml:space="preserve"> integer</w:t>
              </w:r>
            </w:ins>
          </w:p>
          <w:p w14:paraId="78DEDB4A" w14:textId="77777777" w:rsidR="00D845D9" w:rsidRDefault="00D845D9" w:rsidP="00D845D9">
            <w:r>
              <w:t xml:space="preserve">Format: </w:t>
            </w:r>
            <w:ins w:id="66" w:author="1612235" w:date="2019-09-17T22:47:00Z">
              <w:r>
                <w:t>##########</w:t>
              </w:r>
            </w:ins>
          </w:p>
          <w:p w14:paraId="188F8BB7" w14:textId="77777777" w:rsidR="00D845D9" w:rsidRDefault="00D845D9" w:rsidP="00D845D9">
            <w:r>
              <w:t>Note:</w:t>
            </w:r>
            <w:ins w:id="67" w:author="1612235" w:date="2019-09-17T22:47:00Z">
              <w:r>
                <w:t xml:space="preserve"> This is a primary key, no non-numeric values</w:t>
              </w:r>
            </w:ins>
          </w:p>
          <w:p w14:paraId="43EE3C7F" w14:textId="77777777" w:rsidR="0021083E" w:rsidRDefault="0021083E"/>
        </w:tc>
      </w:tr>
      <w:tr w:rsidR="0021083E" w14:paraId="7C0A80D6" w14:textId="77777777" w:rsidTr="0021083E">
        <w:tc>
          <w:tcPr>
            <w:tcW w:w="4508" w:type="dxa"/>
          </w:tcPr>
          <w:p w14:paraId="56098DFC" w14:textId="77777777" w:rsidR="0021083E" w:rsidRDefault="0021083E" w:rsidP="0021083E">
            <w:pPr>
              <w:rPr>
                <w:b/>
              </w:rPr>
            </w:pPr>
            <w:proofErr w:type="spellStart"/>
            <w:r>
              <w:rPr>
                <w:b/>
              </w:rPr>
              <w:t>applicant_IDNo</w:t>
            </w:r>
            <w:proofErr w:type="spellEnd"/>
            <w:r>
              <w:rPr>
                <w:b/>
              </w:rPr>
              <w:t xml:space="preserve"> FK</w:t>
            </w:r>
          </w:p>
          <w:p w14:paraId="2BB75651" w14:textId="77777777" w:rsidR="0021083E" w:rsidRDefault="0021083E"/>
        </w:tc>
        <w:tc>
          <w:tcPr>
            <w:tcW w:w="4508" w:type="dxa"/>
          </w:tcPr>
          <w:p w14:paraId="0B49B7AD" w14:textId="77777777" w:rsidR="00D845D9" w:rsidRDefault="00D845D9" w:rsidP="00D845D9">
            <w:r>
              <w:t xml:space="preserve">Description: </w:t>
            </w:r>
            <w:ins w:id="68" w:author="1612235" w:date="2019-09-17T22:48:00Z">
              <w:r>
                <w:t>A unique applicant identification number given by South African government</w:t>
              </w:r>
            </w:ins>
          </w:p>
          <w:p w14:paraId="26182CEF" w14:textId="77777777" w:rsidR="00D845D9" w:rsidRDefault="00D845D9" w:rsidP="00D845D9">
            <w:r>
              <w:t>Type:</w:t>
            </w:r>
            <w:ins w:id="69" w:author="1612235" w:date="2019-09-17T22:50:00Z">
              <w:r>
                <w:t xml:space="preserve"> </w:t>
              </w:r>
            </w:ins>
            <w:del w:id="70" w:author="1612235" w:date="2019-09-17T22:50:00Z">
              <w:r>
                <w:delText xml:space="preserve">  </w:delText>
              </w:r>
            </w:del>
            <w:proofErr w:type="gramStart"/>
            <w:ins w:id="71" w:author="1612235" w:date="2019-09-17T22:48:00Z">
              <w:r>
                <w:t>13 digit</w:t>
              </w:r>
              <w:proofErr w:type="gramEnd"/>
              <w:r>
                <w:t xml:space="preserve"> integer</w:t>
              </w:r>
            </w:ins>
          </w:p>
          <w:p w14:paraId="08809270" w14:textId="77777777" w:rsidR="00D845D9" w:rsidRDefault="00D845D9" w:rsidP="00D845D9">
            <w:r>
              <w:t xml:space="preserve">Format: </w:t>
            </w:r>
            <w:ins w:id="72" w:author="1612235" w:date="2019-09-17T22:48:00Z">
              <w:r>
                <w:t>#############</w:t>
              </w:r>
            </w:ins>
          </w:p>
          <w:p w14:paraId="477E7C59" w14:textId="77777777" w:rsidR="00D845D9" w:rsidRDefault="00D845D9" w:rsidP="00D845D9">
            <w:r>
              <w:t>Note:</w:t>
            </w:r>
            <w:ins w:id="73" w:author="1612235" w:date="2019-09-17T22:48:00Z">
              <w:r>
                <w:t xml:space="preserve"> This is a foreign key (linked to the “Applicant” table), no non-numeric values</w:t>
              </w:r>
            </w:ins>
          </w:p>
          <w:p w14:paraId="33771FC4" w14:textId="77777777" w:rsidR="0021083E" w:rsidRDefault="0021083E"/>
        </w:tc>
      </w:tr>
      <w:tr w:rsidR="0021083E" w14:paraId="07750C8A" w14:textId="77777777" w:rsidTr="0021083E">
        <w:tc>
          <w:tcPr>
            <w:tcW w:w="4508" w:type="dxa"/>
          </w:tcPr>
          <w:p w14:paraId="2F9CC2CE" w14:textId="77777777" w:rsidR="00D845D9" w:rsidRDefault="00D845D9" w:rsidP="00D845D9">
            <w:pPr>
              <w:rPr>
                <w:b/>
              </w:rPr>
            </w:pPr>
            <w:proofErr w:type="spellStart"/>
            <w:r>
              <w:rPr>
                <w:b/>
              </w:rPr>
              <w:t>admin_ID</w:t>
            </w:r>
            <w:proofErr w:type="spellEnd"/>
            <w:r>
              <w:rPr>
                <w:b/>
              </w:rPr>
              <w:t xml:space="preserve"> FK</w:t>
            </w:r>
          </w:p>
          <w:p w14:paraId="39FD7B64" w14:textId="77777777" w:rsidR="0021083E" w:rsidRDefault="0021083E"/>
        </w:tc>
        <w:tc>
          <w:tcPr>
            <w:tcW w:w="4508" w:type="dxa"/>
          </w:tcPr>
          <w:p w14:paraId="463CC525" w14:textId="77777777" w:rsidR="00D845D9" w:rsidRDefault="00D845D9" w:rsidP="00D845D9">
            <w:r>
              <w:t xml:space="preserve">Description: </w:t>
            </w:r>
            <w:ins w:id="74" w:author="1612235" w:date="2019-09-17T22:49:00Z">
              <w:r>
                <w:t>A unique admin identification number given by #</w:t>
              </w:r>
              <w:proofErr w:type="spellStart"/>
              <w:r>
                <w:t>FundMe</w:t>
              </w:r>
            </w:ins>
            <w:proofErr w:type="spellEnd"/>
          </w:p>
          <w:p w14:paraId="2463EE1E" w14:textId="77777777" w:rsidR="00D845D9" w:rsidRDefault="00D845D9" w:rsidP="00D845D9">
            <w:r>
              <w:t xml:space="preserve">Type: </w:t>
            </w:r>
            <w:del w:id="75" w:author="1612235" w:date="2019-09-17T22:50:00Z">
              <w:r>
                <w:delText xml:space="preserve"> </w:delText>
              </w:r>
            </w:del>
            <w:proofErr w:type="gramStart"/>
            <w:ins w:id="76" w:author="1612235" w:date="2019-09-17T22:50:00Z">
              <w:r>
                <w:t>7 digit</w:t>
              </w:r>
              <w:proofErr w:type="gramEnd"/>
              <w:r>
                <w:t xml:space="preserve"> integer</w:t>
              </w:r>
            </w:ins>
          </w:p>
          <w:p w14:paraId="28B2A7ED" w14:textId="77777777" w:rsidR="00D845D9" w:rsidRDefault="00D845D9" w:rsidP="00D845D9">
            <w:r>
              <w:t>Format:</w:t>
            </w:r>
            <w:ins w:id="77" w:author="1612235" w:date="2019-09-17T22:52:00Z">
              <w:r>
                <w:t xml:space="preserve"> #######</w:t>
              </w:r>
            </w:ins>
            <w:r>
              <w:t xml:space="preserve"> </w:t>
            </w:r>
          </w:p>
          <w:p w14:paraId="68E0FD52" w14:textId="77777777" w:rsidR="00D845D9" w:rsidRDefault="00D845D9" w:rsidP="00D845D9">
            <w:r>
              <w:t>Note:</w:t>
            </w:r>
            <w:ins w:id="78" w:author="1612235" w:date="2019-09-17T22:52:00Z">
              <w:r>
                <w:t xml:space="preserve"> This is a foreign key (linked to the “Admin” table), no non-numeric values</w:t>
              </w:r>
            </w:ins>
          </w:p>
          <w:p w14:paraId="4C7389AA" w14:textId="77777777" w:rsidR="0021083E" w:rsidRDefault="0021083E"/>
        </w:tc>
      </w:tr>
      <w:tr w:rsidR="0021083E" w14:paraId="55CACDF1" w14:textId="77777777" w:rsidTr="0021083E">
        <w:tc>
          <w:tcPr>
            <w:tcW w:w="4508" w:type="dxa"/>
          </w:tcPr>
          <w:p w14:paraId="4FC709A0" w14:textId="77777777" w:rsidR="00D845D9" w:rsidRDefault="00D845D9" w:rsidP="00D845D9">
            <w:pPr>
              <w:rPr>
                <w:b/>
              </w:rPr>
            </w:pPr>
            <w:proofErr w:type="spellStart"/>
            <w:r>
              <w:rPr>
                <w:b/>
              </w:rPr>
              <w:t>donation_ID</w:t>
            </w:r>
            <w:proofErr w:type="spellEnd"/>
            <w:r>
              <w:rPr>
                <w:b/>
              </w:rPr>
              <w:t xml:space="preserve"> FK</w:t>
            </w:r>
          </w:p>
          <w:p w14:paraId="306EAC14" w14:textId="77777777" w:rsidR="0021083E" w:rsidRDefault="0021083E"/>
        </w:tc>
        <w:tc>
          <w:tcPr>
            <w:tcW w:w="4508" w:type="dxa"/>
          </w:tcPr>
          <w:p w14:paraId="2726E0CF" w14:textId="77777777" w:rsidR="00D845D9" w:rsidRDefault="00D845D9" w:rsidP="00D845D9">
            <w:r>
              <w:t xml:space="preserve">Description: </w:t>
            </w:r>
            <w:ins w:id="79" w:author="1612235" w:date="2019-09-17T22:52:00Z">
              <w:r>
                <w:t>A unique donation identification number assigned by Moneta system (do we give the number)</w:t>
              </w:r>
            </w:ins>
          </w:p>
          <w:p w14:paraId="198B2E68" w14:textId="77777777" w:rsidR="00D845D9" w:rsidRDefault="00D845D9" w:rsidP="00D845D9">
            <w:r>
              <w:t>Type:</w:t>
            </w:r>
            <w:del w:id="80" w:author="1612235" w:date="2019-09-17T22:54:00Z">
              <w:r>
                <w:delText xml:space="preserve"> </w:delText>
              </w:r>
            </w:del>
            <w:r>
              <w:t xml:space="preserve"> </w:t>
            </w:r>
            <w:proofErr w:type="gramStart"/>
            <w:ins w:id="81" w:author="1612235" w:date="2019-09-17T22:54:00Z">
              <w:r>
                <w:t>8 digit</w:t>
              </w:r>
              <w:proofErr w:type="gramEnd"/>
              <w:r>
                <w:t xml:space="preserve"> integer</w:t>
              </w:r>
            </w:ins>
          </w:p>
          <w:p w14:paraId="0B801105" w14:textId="77777777" w:rsidR="00D845D9" w:rsidRDefault="00D845D9" w:rsidP="00D845D9">
            <w:r>
              <w:t xml:space="preserve">Format: </w:t>
            </w:r>
            <w:ins w:id="82" w:author="1612235" w:date="2019-09-17T22:54:00Z">
              <w:r>
                <w:t>########</w:t>
              </w:r>
            </w:ins>
          </w:p>
          <w:p w14:paraId="4B1999FF" w14:textId="77777777" w:rsidR="00D845D9" w:rsidRDefault="00D845D9" w:rsidP="00D845D9">
            <w:r>
              <w:t>Note:</w:t>
            </w:r>
            <w:ins w:id="83" w:author="1612235" w:date="2019-09-17T22:54:00Z">
              <w:r>
                <w:t xml:space="preserve"> This is a foreign key (linked to the “Admin” table), no non-numeric values</w:t>
              </w:r>
            </w:ins>
          </w:p>
          <w:p w14:paraId="20CC399C" w14:textId="77777777" w:rsidR="0021083E" w:rsidRDefault="0021083E"/>
        </w:tc>
      </w:tr>
      <w:tr w:rsidR="0021083E" w14:paraId="55AEE652" w14:textId="77777777" w:rsidTr="0021083E">
        <w:tc>
          <w:tcPr>
            <w:tcW w:w="4508" w:type="dxa"/>
          </w:tcPr>
          <w:p w14:paraId="3D9E2D12" w14:textId="77777777" w:rsidR="00D845D9" w:rsidRDefault="00D845D9" w:rsidP="00D845D9">
            <w:pPr>
              <w:rPr>
                <w:b/>
              </w:rPr>
            </w:pPr>
            <w:proofErr w:type="spellStart"/>
            <w:r>
              <w:rPr>
                <w:b/>
              </w:rPr>
              <w:t>application_fundType</w:t>
            </w:r>
            <w:proofErr w:type="spellEnd"/>
          </w:p>
          <w:p w14:paraId="604B8033" w14:textId="77777777" w:rsidR="0021083E" w:rsidRDefault="0021083E"/>
        </w:tc>
        <w:tc>
          <w:tcPr>
            <w:tcW w:w="4508" w:type="dxa"/>
          </w:tcPr>
          <w:p w14:paraId="72387A4B" w14:textId="77777777" w:rsidR="00D845D9" w:rsidRDefault="00D845D9" w:rsidP="00D845D9">
            <w:r w:rsidRPr="003D64B7">
              <w:t>Description:</w:t>
            </w:r>
            <w:r>
              <w:t xml:space="preserve"> </w:t>
            </w:r>
            <w:ins w:id="84" w:author="1612235" w:date="2019-09-17T22:55:00Z">
              <w:r>
                <w:t>Indicates the type of funding the application needs</w:t>
              </w:r>
            </w:ins>
          </w:p>
          <w:p w14:paraId="7BB89298" w14:textId="77777777" w:rsidR="00D845D9" w:rsidRPr="00D845D9" w:rsidRDefault="00D845D9" w:rsidP="00D845D9">
            <w:pPr>
              <w:rPr>
                <w:highlight w:val="yellow"/>
              </w:rPr>
            </w:pPr>
            <w:r w:rsidRPr="003D64B7">
              <w:rPr>
                <w:highlight w:val="yellow"/>
              </w:rPr>
              <w:t>Type:</w:t>
            </w:r>
            <w:r w:rsidRPr="00D845D9">
              <w:rPr>
                <w:highlight w:val="yellow"/>
              </w:rPr>
              <w:t xml:space="preserve"> </w:t>
            </w:r>
            <w:ins w:id="85" w:author="1612235" w:date="2019-09-17T22:56:00Z">
              <w:r w:rsidRPr="00D845D9">
                <w:rPr>
                  <w:highlight w:val="yellow"/>
                </w:rPr>
                <w:t>Not sure</w:t>
              </w:r>
            </w:ins>
            <w:del w:id="86" w:author="1612235" w:date="2019-09-17T22:56:00Z">
              <w:r w:rsidRPr="00D845D9">
                <w:rPr>
                  <w:highlight w:val="yellow"/>
                </w:rPr>
                <w:delText xml:space="preserve"> </w:delText>
              </w:r>
            </w:del>
          </w:p>
          <w:p w14:paraId="72DCBB17" w14:textId="77777777" w:rsidR="00D845D9" w:rsidRPr="00D845D9" w:rsidRDefault="00D845D9" w:rsidP="00D845D9">
            <w:pPr>
              <w:rPr>
                <w:highlight w:val="yellow"/>
              </w:rPr>
            </w:pPr>
            <w:r w:rsidRPr="003D64B7">
              <w:rPr>
                <w:highlight w:val="yellow"/>
              </w:rPr>
              <w:t>Format</w:t>
            </w:r>
            <w:r w:rsidRPr="00D845D9">
              <w:rPr>
                <w:highlight w:val="yellow"/>
              </w:rPr>
              <w:t xml:space="preserve">: </w:t>
            </w:r>
            <w:ins w:id="87" w:author="1612235" w:date="2019-09-17T22:56:00Z">
              <w:r w:rsidRPr="00D845D9">
                <w:rPr>
                  <w:highlight w:val="yellow"/>
                </w:rPr>
                <w:t>Not sure</w:t>
              </w:r>
            </w:ins>
          </w:p>
          <w:p w14:paraId="19025486" w14:textId="77777777" w:rsidR="00D845D9" w:rsidRDefault="00D845D9" w:rsidP="00D845D9">
            <w:r w:rsidRPr="003D64B7">
              <w:rPr>
                <w:highlight w:val="yellow"/>
              </w:rPr>
              <w:t>Note:</w:t>
            </w:r>
            <w:ins w:id="88" w:author="1612235" w:date="2019-09-17T22:57:00Z">
              <w:r w:rsidRPr="00D845D9">
                <w:rPr>
                  <w:highlight w:val="yellow"/>
                </w:rPr>
                <w:t xml:space="preserve"> Not sure</w:t>
              </w:r>
            </w:ins>
          </w:p>
          <w:p w14:paraId="4B8202B6" w14:textId="77777777" w:rsidR="0021083E" w:rsidRDefault="0021083E"/>
        </w:tc>
      </w:tr>
      <w:tr w:rsidR="0021083E" w14:paraId="5DFD96D7" w14:textId="77777777" w:rsidTr="0021083E">
        <w:tc>
          <w:tcPr>
            <w:tcW w:w="4508" w:type="dxa"/>
          </w:tcPr>
          <w:p w14:paraId="7AB7031D" w14:textId="77777777" w:rsidR="00D845D9" w:rsidRDefault="00D845D9" w:rsidP="00D845D9">
            <w:pPr>
              <w:rPr>
                <w:b/>
              </w:rPr>
            </w:pPr>
            <w:proofErr w:type="spellStart"/>
            <w:r>
              <w:rPr>
                <w:b/>
              </w:rPr>
              <w:t>application_requiredAmount</w:t>
            </w:r>
            <w:proofErr w:type="spellEnd"/>
          </w:p>
          <w:p w14:paraId="31C6A857" w14:textId="77777777" w:rsidR="0021083E" w:rsidRDefault="0021083E"/>
        </w:tc>
        <w:tc>
          <w:tcPr>
            <w:tcW w:w="4508" w:type="dxa"/>
          </w:tcPr>
          <w:p w14:paraId="3386A831" w14:textId="77777777" w:rsidR="00D845D9" w:rsidRDefault="00D845D9" w:rsidP="00D845D9">
            <w:r>
              <w:t xml:space="preserve">Description: </w:t>
            </w:r>
            <w:ins w:id="89" w:author="1612235" w:date="2019-09-17T22:57:00Z">
              <w:r>
                <w:t>Indicates the amount needed for each selected fund type</w:t>
              </w:r>
            </w:ins>
          </w:p>
          <w:p w14:paraId="4FEF26FB" w14:textId="77777777" w:rsidR="00D845D9" w:rsidRDefault="00D845D9" w:rsidP="00D845D9">
            <w:r>
              <w:t>Type:</w:t>
            </w:r>
            <w:ins w:id="90" w:author="1612235" w:date="2019-09-17T22:58:00Z">
              <w:r>
                <w:t xml:space="preserve"> </w:t>
              </w:r>
              <w:proofErr w:type="gramStart"/>
              <w:r w:rsidRPr="00B11909">
                <w:rPr>
                  <w:highlight w:val="yellow"/>
                </w:rPr>
                <w:t>7 digit</w:t>
              </w:r>
            </w:ins>
            <w:proofErr w:type="gramEnd"/>
            <w:r w:rsidRPr="00B11909">
              <w:rPr>
                <w:highlight w:val="yellow"/>
              </w:rPr>
              <w:t xml:space="preserve"> </w:t>
            </w:r>
            <w:ins w:id="91" w:author="1612235" w:date="2019-09-17T22:57:00Z">
              <w:r w:rsidRPr="00B11909">
                <w:rPr>
                  <w:highlight w:val="yellow"/>
                </w:rPr>
                <w:t>Double (not sure)</w:t>
              </w:r>
            </w:ins>
            <w:del w:id="92" w:author="1612235" w:date="2019-09-17T22:57:00Z">
              <w:r>
                <w:delText xml:space="preserve"> </w:delText>
              </w:r>
            </w:del>
          </w:p>
          <w:p w14:paraId="24B75A74" w14:textId="77777777" w:rsidR="00D845D9" w:rsidRDefault="00D845D9" w:rsidP="00D845D9">
            <w:r>
              <w:t xml:space="preserve">Format: </w:t>
            </w:r>
            <w:ins w:id="93" w:author="1612235" w:date="2019-09-17T22:58:00Z">
              <w:r>
                <w:t>#####,##</w:t>
              </w:r>
            </w:ins>
          </w:p>
          <w:p w14:paraId="2915E3DE" w14:textId="77777777" w:rsidR="00D845D9" w:rsidRDefault="00D845D9" w:rsidP="00D845D9">
            <w:r>
              <w:lastRenderedPageBreak/>
              <w:t>Note:</w:t>
            </w:r>
            <w:ins w:id="94" w:author="1612235" w:date="2019-09-17T22:59:00Z">
              <w:r>
                <w:t xml:space="preserve"> No non-numeric values</w:t>
              </w:r>
            </w:ins>
          </w:p>
          <w:p w14:paraId="2D34CF33" w14:textId="77777777" w:rsidR="0021083E" w:rsidRDefault="0021083E"/>
        </w:tc>
      </w:tr>
      <w:tr w:rsidR="0021083E" w14:paraId="67A63AA8" w14:textId="77777777" w:rsidTr="0021083E">
        <w:tc>
          <w:tcPr>
            <w:tcW w:w="4508" w:type="dxa"/>
          </w:tcPr>
          <w:p w14:paraId="35A28C1A" w14:textId="77777777" w:rsidR="00D845D9" w:rsidRDefault="00D845D9" w:rsidP="00D845D9">
            <w:pPr>
              <w:rPr>
                <w:b/>
              </w:rPr>
            </w:pPr>
            <w:proofErr w:type="spellStart"/>
            <w:r>
              <w:rPr>
                <w:b/>
              </w:rPr>
              <w:lastRenderedPageBreak/>
              <w:t>application_date</w:t>
            </w:r>
            <w:proofErr w:type="spellEnd"/>
          </w:p>
          <w:p w14:paraId="6490A29A" w14:textId="77777777" w:rsidR="0021083E" w:rsidRDefault="0021083E"/>
        </w:tc>
        <w:tc>
          <w:tcPr>
            <w:tcW w:w="4508" w:type="dxa"/>
          </w:tcPr>
          <w:p w14:paraId="2DE94F28" w14:textId="77777777" w:rsidR="00D845D9" w:rsidRDefault="00D845D9" w:rsidP="00D845D9">
            <w:r>
              <w:t xml:space="preserve">Description: </w:t>
            </w:r>
            <w:ins w:id="95" w:author="1612235" w:date="2019-09-17T22:59:00Z">
              <w:r>
                <w:t>The Date of which the application was made</w:t>
              </w:r>
            </w:ins>
          </w:p>
          <w:p w14:paraId="6A8E6C46" w14:textId="77777777" w:rsidR="00D845D9" w:rsidRDefault="00D845D9" w:rsidP="00D845D9">
            <w:r>
              <w:t>Type:</w:t>
            </w:r>
            <w:del w:id="96" w:author="1612235" w:date="2019-09-17T23:00:00Z">
              <w:r>
                <w:delText xml:space="preserve"> </w:delText>
              </w:r>
            </w:del>
            <w:r>
              <w:t xml:space="preserve"> </w:t>
            </w:r>
            <w:ins w:id="97" w:author="1612235" w:date="2019-09-17T22:59:00Z">
              <w:r>
                <w:t>Datetime</w:t>
              </w:r>
            </w:ins>
          </w:p>
          <w:p w14:paraId="74DCA2DA" w14:textId="77777777" w:rsidR="00D845D9" w:rsidRDefault="00D845D9" w:rsidP="00D845D9">
            <w:r>
              <w:t xml:space="preserve">Format: </w:t>
            </w:r>
            <w:ins w:id="98" w:author="1612235" w:date="2019-09-17T22:59:00Z">
              <w:r>
                <w:t>DD/MM/YYYY</w:t>
              </w:r>
            </w:ins>
          </w:p>
          <w:p w14:paraId="4F6074D6" w14:textId="77777777" w:rsidR="00D845D9" w:rsidRDefault="00D845D9" w:rsidP="00D845D9">
            <w:r>
              <w:t>Note:</w:t>
            </w:r>
            <w:ins w:id="99" w:author="1612235" w:date="2019-09-17T23:00:00Z">
              <w:r>
                <w:t xml:space="preserve"> N/A</w:t>
              </w:r>
            </w:ins>
          </w:p>
          <w:p w14:paraId="1BBAC863" w14:textId="77777777" w:rsidR="0021083E" w:rsidRDefault="0021083E"/>
        </w:tc>
      </w:tr>
      <w:tr w:rsidR="0021083E" w14:paraId="54DA03BF" w14:textId="77777777" w:rsidTr="0021083E">
        <w:tc>
          <w:tcPr>
            <w:tcW w:w="4508" w:type="dxa"/>
          </w:tcPr>
          <w:p w14:paraId="7AD15BBC" w14:textId="77777777" w:rsidR="00D845D9" w:rsidRDefault="00D845D9" w:rsidP="00D845D9">
            <w:pPr>
              <w:rPr>
                <w:b/>
              </w:rPr>
            </w:pPr>
            <w:proofErr w:type="spellStart"/>
            <w:r>
              <w:rPr>
                <w:b/>
              </w:rPr>
              <w:t>application_status</w:t>
            </w:r>
            <w:proofErr w:type="spellEnd"/>
          </w:p>
          <w:p w14:paraId="6F251DD0" w14:textId="77777777" w:rsidR="0021083E" w:rsidRDefault="0021083E"/>
        </w:tc>
        <w:tc>
          <w:tcPr>
            <w:tcW w:w="4508" w:type="dxa"/>
          </w:tcPr>
          <w:p w14:paraId="59FC48D9" w14:textId="77777777" w:rsidR="00D845D9" w:rsidRDefault="00D845D9" w:rsidP="00D845D9">
            <w:r>
              <w:t xml:space="preserve">Description: </w:t>
            </w:r>
            <w:ins w:id="100" w:author="1612235" w:date="2019-09-17T23:00:00Z">
              <w:r>
                <w:t>Indicates the application’s funding status</w:t>
              </w:r>
            </w:ins>
          </w:p>
          <w:p w14:paraId="3E8392E3" w14:textId="77777777" w:rsidR="00D845D9" w:rsidRDefault="00D845D9" w:rsidP="00D845D9">
            <w:r>
              <w:t xml:space="preserve">Type: </w:t>
            </w:r>
            <w:ins w:id="101" w:author="1612235" w:date="2019-09-17T23:01:00Z">
              <w:r w:rsidRPr="00B11909">
                <w:rPr>
                  <w:highlight w:val="yellow"/>
                </w:rPr>
                <w:t>Boolean (would it be?)</w:t>
              </w:r>
            </w:ins>
            <w:del w:id="102" w:author="1612235" w:date="2019-09-17T23:01:00Z">
              <w:r>
                <w:delText xml:space="preserve"> </w:delText>
              </w:r>
            </w:del>
          </w:p>
          <w:p w14:paraId="58A6DC8A" w14:textId="77777777" w:rsidR="00D845D9" w:rsidRDefault="00D845D9" w:rsidP="00D845D9">
            <w:r>
              <w:t xml:space="preserve">Format: </w:t>
            </w:r>
            <w:ins w:id="103" w:author="1612235" w:date="2019-09-17T23:01:00Z">
              <w:r>
                <w:t>T/F</w:t>
              </w:r>
            </w:ins>
          </w:p>
          <w:p w14:paraId="14677E51" w14:textId="77777777" w:rsidR="00D845D9" w:rsidRDefault="00D845D9" w:rsidP="00D845D9">
            <w:r>
              <w:t>Note:</w:t>
            </w:r>
            <w:ins w:id="104" w:author="1612235" w:date="2019-09-17T23:01:00Z">
              <w:r>
                <w:t xml:space="preserve"> N/A</w:t>
              </w:r>
            </w:ins>
          </w:p>
          <w:p w14:paraId="7DF5AC25" w14:textId="77777777" w:rsidR="0021083E" w:rsidRDefault="0021083E"/>
        </w:tc>
      </w:tr>
      <w:tr w:rsidR="0021083E" w14:paraId="202D692C" w14:textId="77777777" w:rsidTr="0021083E">
        <w:tc>
          <w:tcPr>
            <w:tcW w:w="4508" w:type="dxa"/>
          </w:tcPr>
          <w:p w14:paraId="7B123950" w14:textId="77777777" w:rsidR="00D845D9" w:rsidRDefault="00D845D9" w:rsidP="00D845D9">
            <w:pPr>
              <w:rPr>
                <w:b/>
              </w:rPr>
            </w:pPr>
            <w:proofErr w:type="spellStart"/>
            <w:r>
              <w:rPr>
                <w:b/>
              </w:rPr>
              <w:t>application_fundedAmount</w:t>
            </w:r>
            <w:proofErr w:type="spellEnd"/>
          </w:p>
          <w:p w14:paraId="4ACE9D6A" w14:textId="77777777" w:rsidR="0021083E" w:rsidRDefault="0021083E"/>
        </w:tc>
        <w:tc>
          <w:tcPr>
            <w:tcW w:w="4508" w:type="dxa"/>
          </w:tcPr>
          <w:p w14:paraId="4DAB3F9D" w14:textId="77777777" w:rsidR="00D845D9" w:rsidRDefault="00D845D9" w:rsidP="00D845D9">
            <w:r>
              <w:t xml:space="preserve">Description: </w:t>
            </w:r>
            <w:ins w:id="105" w:author="1612235" w:date="2019-09-17T23:02:00Z">
              <w:r>
                <w:t>The amount that has been funded through the donation/s</w:t>
              </w:r>
            </w:ins>
          </w:p>
          <w:p w14:paraId="3DB440E1" w14:textId="77777777" w:rsidR="00D845D9" w:rsidRDefault="00D845D9" w:rsidP="00D845D9">
            <w:r>
              <w:t xml:space="preserve">Type: </w:t>
            </w:r>
            <w:proofErr w:type="gramStart"/>
            <w:ins w:id="106" w:author="1612235" w:date="2019-09-17T23:03:00Z">
              <w:r w:rsidRPr="00B11909">
                <w:rPr>
                  <w:highlight w:val="yellow"/>
                </w:rPr>
                <w:t>7 digit</w:t>
              </w:r>
              <w:proofErr w:type="gramEnd"/>
              <w:r w:rsidRPr="00B11909">
                <w:rPr>
                  <w:highlight w:val="yellow"/>
                </w:rPr>
                <w:t xml:space="preserve"> Double (not sure)</w:t>
              </w:r>
            </w:ins>
            <w:del w:id="107" w:author="1612235" w:date="2019-09-17T23:03:00Z">
              <w:r>
                <w:delText xml:space="preserve"> </w:delText>
              </w:r>
            </w:del>
          </w:p>
          <w:p w14:paraId="4729BF38" w14:textId="77777777" w:rsidR="00D845D9" w:rsidRDefault="00D845D9" w:rsidP="00D845D9">
            <w:r>
              <w:t xml:space="preserve">Format: </w:t>
            </w:r>
            <w:ins w:id="108" w:author="1612235" w:date="2019-09-17T23:03:00Z">
              <w:r>
                <w:t>#####,##</w:t>
              </w:r>
            </w:ins>
          </w:p>
          <w:p w14:paraId="2799AC20" w14:textId="77777777" w:rsidR="00D845D9" w:rsidRDefault="00D845D9" w:rsidP="00D845D9">
            <w:r>
              <w:t>Note:</w:t>
            </w:r>
            <w:ins w:id="109" w:author="1612235" w:date="2019-09-17T23:03:00Z">
              <w:r>
                <w:t xml:space="preserve"> No non-numeric values</w:t>
              </w:r>
            </w:ins>
          </w:p>
          <w:p w14:paraId="7379BBFA" w14:textId="77777777" w:rsidR="0021083E" w:rsidRDefault="0021083E"/>
        </w:tc>
      </w:tr>
    </w:tbl>
    <w:p w14:paraId="46F99787" w14:textId="7036FA98" w:rsidR="0021083E" w:rsidRDefault="0021083E"/>
    <w:p w14:paraId="0C4B8CD5" w14:textId="77777777" w:rsidR="00573645" w:rsidRDefault="00573645" w:rsidP="009D3587">
      <w:r>
        <w:rPr>
          <w:b/>
        </w:rPr>
        <w:t>Data Dictionary Extract</w:t>
      </w:r>
      <w:r>
        <w:t>: Donor</w:t>
      </w:r>
    </w:p>
    <w:p w14:paraId="4966777C" w14:textId="77777777" w:rsidR="00573645" w:rsidRDefault="00573645" w:rsidP="00573645">
      <w:r>
        <w:rPr>
          <w:b/>
        </w:rPr>
        <w:t>Table</w:t>
      </w:r>
      <w:r>
        <w:t>: Donor</w:t>
      </w:r>
    </w:p>
    <w:tbl>
      <w:tblPr>
        <w:tblStyle w:val="TableGrid"/>
        <w:tblW w:w="0" w:type="auto"/>
        <w:tblLook w:val="04A0" w:firstRow="1" w:lastRow="0" w:firstColumn="1" w:lastColumn="0" w:noHBand="0" w:noVBand="1"/>
      </w:tblPr>
      <w:tblGrid>
        <w:gridCol w:w="4508"/>
        <w:gridCol w:w="4508"/>
      </w:tblGrid>
      <w:tr w:rsidR="00D845D9" w14:paraId="2FF509AB" w14:textId="77777777" w:rsidTr="00D845D9">
        <w:tc>
          <w:tcPr>
            <w:tcW w:w="4508" w:type="dxa"/>
          </w:tcPr>
          <w:p w14:paraId="34A15FC9" w14:textId="435C44D1" w:rsidR="00D845D9" w:rsidRDefault="00D845D9" w:rsidP="00D845D9">
            <w:r>
              <w:t xml:space="preserve">Scope </w:t>
            </w:r>
          </w:p>
        </w:tc>
        <w:tc>
          <w:tcPr>
            <w:tcW w:w="4508" w:type="dxa"/>
          </w:tcPr>
          <w:p w14:paraId="2DE471F8" w14:textId="2E8CAD19" w:rsidR="00D845D9" w:rsidRDefault="00573645" w:rsidP="00D845D9">
            <w:r>
              <w:t>Data about donors, including their donor id, admin id, donor first name, donor last name, donor org type, donor cell number, donor email and donor address. Attributes stored in Donor table</w:t>
            </w:r>
          </w:p>
        </w:tc>
      </w:tr>
      <w:tr w:rsidR="003D64B7" w14:paraId="6C94A0DC" w14:textId="77777777" w:rsidTr="00D845D9">
        <w:tc>
          <w:tcPr>
            <w:tcW w:w="4508" w:type="dxa"/>
          </w:tcPr>
          <w:p w14:paraId="4FE85C76" w14:textId="0862B2C2" w:rsidR="003D64B7" w:rsidRPr="003D64B7" w:rsidRDefault="003D64B7" w:rsidP="00D845D9">
            <w:pPr>
              <w:rPr>
                <w:b/>
                <w:bCs/>
                <w:i/>
                <w:iCs/>
              </w:rPr>
            </w:pPr>
            <w:r w:rsidRPr="003D64B7">
              <w:rPr>
                <w:b/>
                <w:bCs/>
                <w:i/>
                <w:iCs/>
              </w:rPr>
              <w:t>Attribute Listing:</w:t>
            </w:r>
          </w:p>
        </w:tc>
        <w:tc>
          <w:tcPr>
            <w:tcW w:w="4508" w:type="dxa"/>
          </w:tcPr>
          <w:p w14:paraId="2030009F" w14:textId="77777777" w:rsidR="003D64B7" w:rsidRDefault="003D64B7" w:rsidP="00D845D9"/>
        </w:tc>
      </w:tr>
      <w:tr w:rsidR="00D845D9" w14:paraId="2443E49A" w14:textId="77777777" w:rsidTr="00D845D9">
        <w:tc>
          <w:tcPr>
            <w:tcW w:w="4508" w:type="dxa"/>
          </w:tcPr>
          <w:p w14:paraId="36C121C5" w14:textId="77777777" w:rsidR="00573645" w:rsidRPr="003D64B7" w:rsidRDefault="00573645" w:rsidP="00573645">
            <w:pPr>
              <w:rPr>
                <w:bCs/>
              </w:rPr>
            </w:pPr>
            <w:proofErr w:type="spellStart"/>
            <w:r w:rsidRPr="003D64B7">
              <w:rPr>
                <w:bCs/>
              </w:rPr>
              <w:t>donor_ID</w:t>
            </w:r>
            <w:proofErr w:type="spellEnd"/>
            <w:r w:rsidRPr="003D64B7">
              <w:rPr>
                <w:bCs/>
              </w:rPr>
              <w:t xml:space="preserve"> PK</w:t>
            </w:r>
          </w:p>
          <w:p w14:paraId="66809F0A" w14:textId="77777777" w:rsidR="00D845D9" w:rsidRPr="003D64B7" w:rsidRDefault="00D845D9" w:rsidP="00D845D9">
            <w:pPr>
              <w:rPr>
                <w:bCs/>
              </w:rPr>
            </w:pPr>
          </w:p>
        </w:tc>
        <w:tc>
          <w:tcPr>
            <w:tcW w:w="4508" w:type="dxa"/>
          </w:tcPr>
          <w:p w14:paraId="06A29A15" w14:textId="77777777" w:rsidR="00573645" w:rsidRDefault="00573645" w:rsidP="00573645">
            <w:r>
              <w:t xml:space="preserve">Description: </w:t>
            </w:r>
            <w:ins w:id="110" w:author="Timothy Mooney" w:date="2019-09-17T23:11:00Z">
              <w:r>
                <w:t>A unique donor identification number assigned by the Moneta system</w:t>
              </w:r>
            </w:ins>
          </w:p>
          <w:p w14:paraId="26FDCB42" w14:textId="77777777" w:rsidR="00573645" w:rsidRDefault="00573645" w:rsidP="00573645">
            <w:r>
              <w:t xml:space="preserve">Type: </w:t>
            </w:r>
            <w:proofErr w:type="gramStart"/>
            <w:ins w:id="111" w:author="Timothy Mooney" w:date="2019-09-17T23:12:00Z">
              <w:r>
                <w:t>6 digit</w:t>
              </w:r>
              <w:proofErr w:type="gramEnd"/>
              <w:r>
                <w:t xml:space="preserve"> integer</w:t>
              </w:r>
            </w:ins>
            <w:del w:id="112" w:author="Timothy Mooney" w:date="2019-09-17T23:12:00Z">
              <w:r>
                <w:delText xml:space="preserve"> </w:delText>
              </w:r>
            </w:del>
          </w:p>
          <w:p w14:paraId="716B5C38" w14:textId="77777777" w:rsidR="00573645" w:rsidRDefault="00573645" w:rsidP="00573645">
            <w:r>
              <w:t xml:space="preserve">Format: </w:t>
            </w:r>
            <w:ins w:id="113" w:author="Timothy Mooney" w:date="2019-09-17T23:12:00Z">
              <w:r>
                <w:t>######</w:t>
              </w:r>
            </w:ins>
          </w:p>
          <w:p w14:paraId="3EBDC7DB" w14:textId="77777777" w:rsidR="00573645" w:rsidRDefault="00573645" w:rsidP="00573645">
            <w:r>
              <w:t>Note:</w:t>
            </w:r>
            <w:ins w:id="114" w:author="Timothy Mooney" w:date="2019-09-17T23:12:00Z">
              <w:r>
                <w:t xml:space="preserve"> This is a primary key, no non-numeric values</w:t>
              </w:r>
            </w:ins>
          </w:p>
          <w:p w14:paraId="6F622C21" w14:textId="77777777" w:rsidR="00D845D9" w:rsidRDefault="00D845D9" w:rsidP="00D845D9"/>
        </w:tc>
      </w:tr>
      <w:tr w:rsidR="00D845D9" w14:paraId="04187A7F" w14:textId="77777777" w:rsidTr="00D845D9">
        <w:tc>
          <w:tcPr>
            <w:tcW w:w="4508" w:type="dxa"/>
          </w:tcPr>
          <w:p w14:paraId="73DD477F" w14:textId="77777777" w:rsidR="00573645" w:rsidRPr="003D64B7" w:rsidRDefault="00573645" w:rsidP="00573645">
            <w:pPr>
              <w:rPr>
                <w:bCs/>
              </w:rPr>
            </w:pPr>
            <w:proofErr w:type="spellStart"/>
            <w:r w:rsidRPr="003D64B7">
              <w:rPr>
                <w:bCs/>
              </w:rPr>
              <w:t>admin_ID</w:t>
            </w:r>
            <w:proofErr w:type="spellEnd"/>
            <w:r w:rsidRPr="003D64B7">
              <w:rPr>
                <w:bCs/>
              </w:rPr>
              <w:t xml:space="preserve"> FK</w:t>
            </w:r>
          </w:p>
          <w:p w14:paraId="5BA5B01A" w14:textId="77777777" w:rsidR="00D845D9" w:rsidRPr="003D64B7" w:rsidRDefault="00D845D9" w:rsidP="00D845D9">
            <w:pPr>
              <w:rPr>
                <w:bCs/>
              </w:rPr>
            </w:pPr>
          </w:p>
        </w:tc>
        <w:tc>
          <w:tcPr>
            <w:tcW w:w="4508" w:type="dxa"/>
          </w:tcPr>
          <w:p w14:paraId="5BAF5CD6" w14:textId="77777777" w:rsidR="00573645" w:rsidRDefault="00573645" w:rsidP="00573645">
            <w:r>
              <w:t xml:space="preserve">Description: </w:t>
            </w:r>
            <w:ins w:id="115" w:author="Timothy Mooney" w:date="2019-09-17T23:12:00Z">
              <w:r>
                <w:t>A unique admin identification number given by #</w:t>
              </w:r>
              <w:proofErr w:type="spellStart"/>
              <w:r>
                <w:t>FundMe</w:t>
              </w:r>
            </w:ins>
            <w:proofErr w:type="spellEnd"/>
          </w:p>
          <w:p w14:paraId="718956E7" w14:textId="77777777" w:rsidR="00573645" w:rsidRDefault="00573645" w:rsidP="00573645">
            <w:r>
              <w:t xml:space="preserve">Type: </w:t>
            </w:r>
            <w:proofErr w:type="gramStart"/>
            <w:ins w:id="116" w:author="Timothy Mooney" w:date="2019-09-17T23:12:00Z">
              <w:r>
                <w:t>7 digit</w:t>
              </w:r>
              <w:proofErr w:type="gramEnd"/>
              <w:r>
                <w:t xml:space="preserve"> integer</w:t>
              </w:r>
            </w:ins>
            <w:del w:id="117" w:author="Timothy Mooney" w:date="2019-09-17T23:12:00Z">
              <w:r>
                <w:delText xml:space="preserve"> </w:delText>
              </w:r>
            </w:del>
          </w:p>
          <w:p w14:paraId="3CD7E1F7" w14:textId="77777777" w:rsidR="00573645" w:rsidRDefault="00573645" w:rsidP="00573645">
            <w:r>
              <w:t xml:space="preserve">Format: </w:t>
            </w:r>
            <w:ins w:id="118" w:author="Timothy Mooney" w:date="2019-09-17T23:13:00Z">
              <w:r>
                <w:t>#######</w:t>
              </w:r>
            </w:ins>
          </w:p>
          <w:p w14:paraId="410498EC" w14:textId="77777777" w:rsidR="00573645" w:rsidRDefault="00573645" w:rsidP="00573645">
            <w:r>
              <w:t>Note:</w:t>
            </w:r>
            <w:ins w:id="119" w:author="Timothy Mooney" w:date="2019-09-17T23:13:00Z">
              <w:r>
                <w:t xml:space="preserve"> This is a foreign key (linked to the “Admin” table), no non-numeric values</w:t>
              </w:r>
            </w:ins>
          </w:p>
          <w:p w14:paraId="7E61AC35" w14:textId="77777777" w:rsidR="00D845D9" w:rsidRDefault="00D845D9" w:rsidP="00D845D9"/>
        </w:tc>
      </w:tr>
      <w:tr w:rsidR="00D845D9" w14:paraId="5FBEB40E" w14:textId="77777777" w:rsidTr="00D845D9">
        <w:tc>
          <w:tcPr>
            <w:tcW w:w="4508" w:type="dxa"/>
          </w:tcPr>
          <w:p w14:paraId="0400BA5B" w14:textId="77777777" w:rsidR="00573645" w:rsidRPr="003D64B7" w:rsidRDefault="00573645" w:rsidP="00573645">
            <w:pPr>
              <w:rPr>
                <w:bCs/>
              </w:rPr>
            </w:pPr>
            <w:proofErr w:type="spellStart"/>
            <w:r w:rsidRPr="003D64B7">
              <w:rPr>
                <w:bCs/>
              </w:rPr>
              <w:t>donor_firstName</w:t>
            </w:r>
            <w:proofErr w:type="spellEnd"/>
          </w:p>
          <w:p w14:paraId="3A201CC0" w14:textId="77777777" w:rsidR="00D845D9" w:rsidRPr="003D64B7" w:rsidRDefault="00D845D9" w:rsidP="00D845D9">
            <w:pPr>
              <w:rPr>
                <w:bCs/>
              </w:rPr>
            </w:pPr>
          </w:p>
        </w:tc>
        <w:tc>
          <w:tcPr>
            <w:tcW w:w="4508" w:type="dxa"/>
          </w:tcPr>
          <w:p w14:paraId="589A45F8" w14:textId="77777777" w:rsidR="00573645" w:rsidRDefault="00573645" w:rsidP="00573645">
            <w:r>
              <w:t xml:space="preserve">Description: </w:t>
            </w:r>
            <w:ins w:id="120" w:author="Timothy Mooney" w:date="2019-09-17T23:13:00Z">
              <w:r>
                <w:t>The name given by the Donor</w:t>
              </w:r>
            </w:ins>
          </w:p>
          <w:p w14:paraId="317B10E3" w14:textId="77777777" w:rsidR="00573645" w:rsidRDefault="00573645" w:rsidP="00573645">
            <w:r>
              <w:t xml:space="preserve">Type: </w:t>
            </w:r>
            <w:proofErr w:type="gramStart"/>
            <w:ins w:id="121" w:author="Timothy Mooney" w:date="2019-09-17T23:13:00Z">
              <w:r>
                <w:t>50 character</w:t>
              </w:r>
              <w:proofErr w:type="gramEnd"/>
              <w:r>
                <w:t xml:space="preserve"> string</w:t>
              </w:r>
            </w:ins>
            <w:del w:id="122" w:author="Timothy Mooney" w:date="2019-09-17T23:13:00Z">
              <w:r>
                <w:delText xml:space="preserve"> </w:delText>
              </w:r>
            </w:del>
          </w:p>
          <w:p w14:paraId="5943AD7A" w14:textId="77777777" w:rsidR="00573645" w:rsidRDefault="00573645" w:rsidP="00573645">
            <w:r>
              <w:t xml:space="preserve">Format: </w:t>
            </w:r>
            <w:ins w:id="123" w:author="Timothy Mooney" w:date="2019-09-17T23:13:00Z">
              <w:r>
                <w:t>N/A</w:t>
              </w:r>
            </w:ins>
          </w:p>
          <w:p w14:paraId="1463196F" w14:textId="77777777" w:rsidR="00573645" w:rsidRDefault="00573645" w:rsidP="00573645">
            <w:r>
              <w:t>Note:</w:t>
            </w:r>
            <w:ins w:id="124" w:author="Timothy Mooney" w:date="2019-09-17T23:13:00Z">
              <w:r>
                <w:t xml:space="preserve"> Can contain letters and special characters</w:t>
              </w:r>
            </w:ins>
          </w:p>
          <w:p w14:paraId="7CFBB794" w14:textId="77777777" w:rsidR="00D845D9" w:rsidRDefault="00D845D9" w:rsidP="00D845D9"/>
        </w:tc>
      </w:tr>
      <w:tr w:rsidR="00D845D9" w14:paraId="63B51058" w14:textId="77777777" w:rsidTr="00D845D9">
        <w:tc>
          <w:tcPr>
            <w:tcW w:w="4508" w:type="dxa"/>
          </w:tcPr>
          <w:p w14:paraId="51A53291" w14:textId="77777777" w:rsidR="00573645" w:rsidRPr="003D64B7" w:rsidRDefault="00573645" w:rsidP="00573645">
            <w:pPr>
              <w:rPr>
                <w:bCs/>
              </w:rPr>
            </w:pPr>
            <w:proofErr w:type="spellStart"/>
            <w:r w:rsidRPr="003D64B7">
              <w:rPr>
                <w:bCs/>
              </w:rPr>
              <w:t>donor_lastName</w:t>
            </w:r>
            <w:proofErr w:type="spellEnd"/>
          </w:p>
          <w:p w14:paraId="320E70B4" w14:textId="77777777" w:rsidR="00D845D9" w:rsidRPr="003D64B7" w:rsidRDefault="00D845D9" w:rsidP="00D845D9">
            <w:pPr>
              <w:rPr>
                <w:bCs/>
              </w:rPr>
            </w:pPr>
          </w:p>
        </w:tc>
        <w:tc>
          <w:tcPr>
            <w:tcW w:w="4508" w:type="dxa"/>
          </w:tcPr>
          <w:p w14:paraId="4DB02C2A" w14:textId="77777777" w:rsidR="00573645" w:rsidRDefault="00573645" w:rsidP="00573645">
            <w:r>
              <w:lastRenderedPageBreak/>
              <w:t xml:space="preserve">Description: </w:t>
            </w:r>
            <w:ins w:id="125" w:author="Timothy Mooney" w:date="2019-09-17T23:14:00Z">
              <w:r>
                <w:t>Donor family name</w:t>
              </w:r>
            </w:ins>
          </w:p>
          <w:p w14:paraId="7A9B1DA6" w14:textId="77777777" w:rsidR="00573645" w:rsidRDefault="00573645" w:rsidP="00573645">
            <w:r>
              <w:lastRenderedPageBreak/>
              <w:t xml:space="preserve">Type: </w:t>
            </w:r>
            <w:proofErr w:type="gramStart"/>
            <w:ins w:id="126" w:author="Timothy Mooney" w:date="2019-09-17T23:14:00Z">
              <w:r>
                <w:t>50 character</w:t>
              </w:r>
              <w:proofErr w:type="gramEnd"/>
              <w:r>
                <w:t xml:space="preserve"> string</w:t>
              </w:r>
            </w:ins>
            <w:del w:id="127" w:author="Timothy Mooney" w:date="2019-09-17T23:14:00Z">
              <w:r>
                <w:delText xml:space="preserve"> </w:delText>
              </w:r>
            </w:del>
          </w:p>
          <w:p w14:paraId="2BCD53B4" w14:textId="77777777" w:rsidR="00573645" w:rsidRDefault="00573645" w:rsidP="00573645">
            <w:r>
              <w:t xml:space="preserve">Format: </w:t>
            </w:r>
            <w:ins w:id="128" w:author="Timothy Mooney" w:date="2019-09-17T23:14:00Z">
              <w:r>
                <w:t>N/A</w:t>
              </w:r>
            </w:ins>
          </w:p>
          <w:p w14:paraId="7F10F787" w14:textId="77777777" w:rsidR="00573645" w:rsidRDefault="00573645" w:rsidP="00573645">
            <w:r>
              <w:t>Note:</w:t>
            </w:r>
            <w:ins w:id="129" w:author="Timothy Mooney" w:date="2019-09-17T23:14:00Z">
              <w:r>
                <w:t xml:space="preserve"> Can contain letters and special characters</w:t>
              </w:r>
            </w:ins>
          </w:p>
          <w:p w14:paraId="6F066747" w14:textId="77777777" w:rsidR="00D845D9" w:rsidRDefault="00D845D9" w:rsidP="00D845D9"/>
        </w:tc>
      </w:tr>
      <w:tr w:rsidR="00D845D9" w14:paraId="363ECC1F" w14:textId="77777777" w:rsidTr="00D845D9">
        <w:tc>
          <w:tcPr>
            <w:tcW w:w="4508" w:type="dxa"/>
          </w:tcPr>
          <w:p w14:paraId="30AF1F34" w14:textId="77777777" w:rsidR="00573645" w:rsidRPr="003D64B7" w:rsidRDefault="00573645" w:rsidP="00573645">
            <w:pPr>
              <w:rPr>
                <w:bCs/>
              </w:rPr>
            </w:pPr>
            <w:proofErr w:type="spellStart"/>
            <w:r w:rsidRPr="003D64B7">
              <w:rPr>
                <w:bCs/>
              </w:rPr>
              <w:lastRenderedPageBreak/>
              <w:t>donor_orgType</w:t>
            </w:r>
            <w:proofErr w:type="spellEnd"/>
          </w:p>
          <w:p w14:paraId="3440DC0F" w14:textId="77777777" w:rsidR="00D845D9" w:rsidRPr="003D64B7" w:rsidRDefault="00D845D9" w:rsidP="00D845D9">
            <w:pPr>
              <w:rPr>
                <w:bCs/>
              </w:rPr>
            </w:pPr>
          </w:p>
        </w:tc>
        <w:tc>
          <w:tcPr>
            <w:tcW w:w="4508" w:type="dxa"/>
          </w:tcPr>
          <w:p w14:paraId="68AD7CB9" w14:textId="77777777" w:rsidR="003D64B7" w:rsidRDefault="003D64B7" w:rsidP="003D64B7">
            <w:r>
              <w:t xml:space="preserve">Description: </w:t>
            </w:r>
            <w:ins w:id="130" w:author="Timothy Mooney" w:date="2019-09-17T23:15:00Z">
              <w:r>
                <w:t>Indicates whether Donor is an individual or an organisation</w:t>
              </w:r>
            </w:ins>
          </w:p>
          <w:p w14:paraId="6296AF87" w14:textId="77777777" w:rsidR="003D64B7" w:rsidRPr="003D64B7" w:rsidRDefault="003D64B7" w:rsidP="003D64B7">
            <w:pPr>
              <w:rPr>
                <w:highlight w:val="yellow"/>
              </w:rPr>
            </w:pPr>
            <w:r w:rsidRPr="003D64B7">
              <w:rPr>
                <w:highlight w:val="yellow"/>
              </w:rPr>
              <w:t xml:space="preserve">Type: </w:t>
            </w:r>
            <w:ins w:id="131" w:author="Timothy Mooney" w:date="2019-09-17T23:15:00Z">
              <w:r w:rsidRPr="003D64B7">
                <w:rPr>
                  <w:highlight w:val="yellow"/>
                </w:rPr>
                <w:t>Not sure</w:t>
              </w:r>
            </w:ins>
            <w:del w:id="132" w:author="Timothy Mooney" w:date="2019-09-17T23:15:00Z">
              <w:r w:rsidRPr="003D64B7">
                <w:rPr>
                  <w:highlight w:val="yellow"/>
                </w:rPr>
                <w:delText xml:space="preserve"> </w:delText>
              </w:r>
            </w:del>
          </w:p>
          <w:p w14:paraId="49D8C494" w14:textId="77777777" w:rsidR="003D64B7" w:rsidRPr="003D64B7" w:rsidRDefault="003D64B7" w:rsidP="003D64B7">
            <w:pPr>
              <w:rPr>
                <w:highlight w:val="yellow"/>
              </w:rPr>
            </w:pPr>
            <w:r w:rsidRPr="003D64B7">
              <w:rPr>
                <w:highlight w:val="yellow"/>
              </w:rPr>
              <w:t xml:space="preserve">Format: </w:t>
            </w:r>
            <w:ins w:id="133" w:author="Timothy Mooney" w:date="2019-09-17T23:16:00Z">
              <w:r w:rsidRPr="003D64B7">
                <w:rPr>
                  <w:highlight w:val="yellow"/>
                </w:rPr>
                <w:t>Not sure</w:t>
              </w:r>
            </w:ins>
          </w:p>
          <w:p w14:paraId="1BFA493E" w14:textId="77777777" w:rsidR="003D64B7" w:rsidRDefault="003D64B7" w:rsidP="003D64B7">
            <w:r w:rsidRPr="003D64B7">
              <w:rPr>
                <w:highlight w:val="yellow"/>
              </w:rPr>
              <w:t>Note:</w:t>
            </w:r>
            <w:ins w:id="134" w:author="Timothy Mooney" w:date="2019-09-17T23:16:00Z">
              <w:r w:rsidRPr="003D64B7">
                <w:rPr>
                  <w:highlight w:val="yellow"/>
                </w:rPr>
                <w:t xml:space="preserve"> Note sure</w:t>
              </w:r>
            </w:ins>
          </w:p>
          <w:p w14:paraId="3746E7FE" w14:textId="77777777" w:rsidR="00D845D9" w:rsidRDefault="00D845D9" w:rsidP="00D845D9"/>
        </w:tc>
      </w:tr>
      <w:tr w:rsidR="00573645" w14:paraId="63381207" w14:textId="77777777" w:rsidTr="00D845D9">
        <w:tc>
          <w:tcPr>
            <w:tcW w:w="4508" w:type="dxa"/>
          </w:tcPr>
          <w:p w14:paraId="3F14124B" w14:textId="77777777" w:rsidR="00573645" w:rsidRPr="003D64B7" w:rsidRDefault="00573645" w:rsidP="00573645">
            <w:pPr>
              <w:rPr>
                <w:bCs/>
              </w:rPr>
            </w:pPr>
            <w:proofErr w:type="spellStart"/>
            <w:r w:rsidRPr="003D64B7">
              <w:rPr>
                <w:bCs/>
              </w:rPr>
              <w:t>donor_cell</w:t>
            </w:r>
            <w:proofErr w:type="spellEnd"/>
          </w:p>
          <w:p w14:paraId="703EB503" w14:textId="77777777" w:rsidR="00573645" w:rsidRPr="003D64B7" w:rsidRDefault="00573645" w:rsidP="00573645">
            <w:pPr>
              <w:rPr>
                <w:bCs/>
              </w:rPr>
            </w:pPr>
          </w:p>
        </w:tc>
        <w:tc>
          <w:tcPr>
            <w:tcW w:w="4508" w:type="dxa"/>
          </w:tcPr>
          <w:p w14:paraId="4D21D23C" w14:textId="77777777" w:rsidR="003D64B7" w:rsidRDefault="003D64B7" w:rsidP="003D64B7">
            <w:r>
              <w:t xml:space="preserve">Description: </w:t>
            </w:r>
            <w:ins w:id="135" w:author="Timothy Mooney" w:date="2019-09-17T23:16:00Z">
              <w:r>
                <w:t>A unique number to contact the donor</w:t>
              </w:r>
            </w:ins>
          </w:p>
          <w:p w14:paraId="258B2097" w14:textId="77777777" w:rsidR="003D64B7" w:rsidRDefault="003D64B7" w:rsidP="003D64B7">
            <w:r>
              <w:t xml:space="preserve">Type: </w:t>
            </w:r>
            <w:proofErr w:type="gramStart"/>
            <w:ins w:id="136" w:author="Timothy Mooney" w:date="2019-09-17T23:16:00Z">
              <w:r>
                <w:t>10 digit</w:t>
              </w:r>
              <w:proofErr w:type="gramEnd"/>
              <w:r>
                <w:t xml:space="preserve"> integer</w:t>
              </w:r>
            </w:ins>
            <w:del w:id="137" w:author="Timothy Mooney" w:date="2019-09-17T23:16:00Z">
              <w:r>
                <w:delText xml:space="preserve"> </w:delText>
              </w:r>
            </w:del>
          </w:p>
          <w:p w14:paraId="656DFDB2" w14:textId="77777777" w:rsidR="003D64B7" w:rsidRDefault="003D64B7" w:rsidP="003D64B7">
            <w:r>
              <w:t xml:space="preserve">Format: </w:t>
            </w:r>
            <w:ins w:id="138" w:author="Timothy Mooney" w:date="2019-09-17T23:16:00Z">
              <w:r>
                <w:t>### #### ###</w:t>
              </w:r>
            </w:ins>
          </w:p>
          <w:p w14:paraId="30B32250" w14:textId="47AA8263" w:rsidR="00573645" w:rsidRDefault="003D64B7" w:rsidP="003D64B7">
            <w:r>
              <w:t>Note:</w:t>
            </w:r>
            <w:ins w:id="139" w:author="Timothy Mooney" w:date="2019-09-17T23:17:00Z">
              <w:r>
                <w:t xml:space="preserve"> No non-numeric values</w:t>
              </w:r>
            </w:ins>
          </w:p>
        </w:tc>
      </w:tr>
      <w:tr w:rsidR="00573645" w14:paraId="7554C2F5" w14:textId="77777777" w:rsidTr="00D845D9">
        <w:tc>
          <w:tcPr>
            <w:tcW w:w="4508" w:type="dxa"/>
          </w:tcPr>
          <w:p w14:paraId="02952CDF" w14:textId="77777777" w:rsidR="00573645" w:rsidRPr="003D64B7" w:rsidRDefault="00573645" w:rsidP="00573645">
            <w:pPr>
              <w:rPr>
                <w:bCs/>
              </w:rPr>
            </w:pPr>
            <w:proofErr w:type="spellStart"/>
            <w:r w:rsidRPr="003D64B7">
              <w:rPr>
                <w:bCs/>
              </w:rPr>
              <w:t>donor_email</w:t>
            </w:r>
            <w:proofErr w:type="spellEnd"/>
          </w:p>
          <w:p w14:paraId="473FA0C1" w14:textId="49FF9B4C" w:rsidR="00573645" w:rsidRPr="003D64B7" w:rsidRDefault="00573645" w:rsidP="00573645">
            <w:pPr>
              <w:rPr>
                <w:bCs/>
              </w:rPr>
            </w:pPr>
          </w:p>
        </w:tc>
        <w:tc>
          <w:tcPr>
            <w:tcW w:w="4508" w:type="dxa"/>
          </w:tcPr>
          <w:p w14:paraId="0BCF32F9" w14:textId="77777777" w:rsidR="003D64B7" w:rsidRDefault="003D64B7" w:rsidP="003D64B7">
            <w:r>
              <w:t xml:space="preserve">Description: </w:t>
            </w:r>
            <w:ins w:id="140" w:author="Timothy Mooney" w:date="2019-09-17T23:17:00Z">
              <w:r>
                <w:t>A unique email address to contact the donor</w:t>
              </w:r>
            </w:ins>
          </w:p>
          <w:p w14:paraId="26E331FB" w14:textId="77777777" w:rsidR="003D64B7" w:rsidRDefault="003D64B7" w:rsidP="003D64B7">
            <w:r>
              <w:t xml:space="preserve">Type: </w:t>
            </w:r>
            <w:proofErr w:type="gramStart"/>
            <w:ins w:id="141" w:author="Timothy Mooney" w:date="2019-09-17T23:18:00Z">
              <w:r>
                <w:t>50 character</w:t>
              </w:r>
              <w:proofErr w:type="gramEnd"/>
              <w:r>
                <w:t xml:space="preserve"> string</w:t>
              </w:r>
            </w:ins>
            <w:del w:id="142" w:author="Timothy Mooney" w:date="2019-09-17T23:18:00Z">
              <w:r>
                <w:delText xml:space="preserve"> </w:delText>
              </w:r>
            </w:del>
          </w:p>
          <w:p w14:paraId="75013482" w14:textId="77777777" w:rsidR="003D64B7" w:rsidRDefault="003D64B7" w:rsidP="003D64B7">
            <w:r>
              <w:t xml:space="preserve">Format: </w:t>
            </w:r>
            <w:ins w:id="143" w:author="Timothy Mooney" w:date="2019-09-17T23:18:00Z">
              <w:r>
                <w:t>N/A</w:t>
              </w:r>
            </w:ins>
          </w:p>
          <w:p w14:paraId="4A48669F" w14:textId="77777777" w:rsidR="003D64B7" w:rsidRDefault="003D64B7" w:rsidP="003D64B7">
            <w:r>
              <w:t>Note:</w:t>
            </w:r>
            <w:ins w:id="144" w:author="Timothy Mooney" w:date="2019-09-17T23:18:00Z">
              <w:r>
                <w:t xml:space="preserve"> Can contain numbers, letters and special characters</w:t>
              </w:r>
            </w:ins>
          </w:p>
          <w:p w14:paraId="6F06DCE2" w14:textId="77777777" w:rsidR="00573645" w:rsidRDefault="00573645" w:rsidP="00D845D9"/>
        </w:tc>
      </w:tr>
      <w:tr w:rsidR="00573645" w14:paraId="0CA5E56B" w14:textId="77777777" w:rsidTr="00D845D9">
        <w:tc>
          <w:tcPr>
            <w:tcW w:w="4508" w:type="dxa"/>
          </w:tcPr>
          <w:p w14:paraId="7B1D8880" w14:textId="77777777" w:rsidR="00573645" w:rsidRPr="003D64B7" w:rsidRDefault="00573645" w:rsidP="00573645">
            <w:pPr>
              <w:rPr>
                <w:bCs/>
              </w:rPr>
            </w:pPr>
            <w:proofErr w:type="spellStart"/>
            <w:r w:rsidRPr="003D64B7">
              <w:rPr>
                <w:bCs/>
              </w:rPr>
              <w:t>donor_address</w:t>
            </w:r>
            <w:proofErr w:type="spellEnd"/>
          </w:p>
          <w:p w14:paraId="684EAB06" w14:textId="77777777" w:rsidR="00573645" w:rsidRPr="003D64B7" w:rsidRDefault="00573645" w:rsidP="00573645">
            <w:pPr>
              <w:rPr>
                <w:bCs/>
              </w:rPr>
            </w:pPr>
          </w:p>
        </w:tc>
        <w:tc>
          <w:tcPr>
            <w:tcW w:w="4508" w:type="dxa"/>
          </w:tcPr>
          <w:p w14:paraId="402F043A" w14:textId="77777777" w:rsidR="003D64B7" w:rsidRDefault="003D64B7" w:rsidP="003D64B7">
            <w:r>
              <w:t xml:space="preserve">Description: </w:t>
            </w:r>
            <w:ins w:id="145" w:author="Timothy Mooney" w:date="2019-09-17T23:18:00Z">
              <w:r>
                <w:t>A multi value attribute indicating the residence of donor</w:t>
              </w:r>
            </w:ins>
          </w:p>
          <w:p w14:paraId="66C20BB8" w14:textId="77777777" w:rsidR="003D64B7" w:rsidRDefault="003D64B7" w:rsidP="003D64B7">
            <w:r>
              <w:t xml:space="preserve">Type: </w:t>
            </w:r>
            <w:proofErr w:type="gramStart"/>
            <w:ins w:id="146" w:author="Timothy Mooney" w:date="2019-09-17T23:19:00Z">
              <w:r>
                <w:t>50 character</w:t>
              </w:r>
              <w:proofErr w:type="gramEnd"/>
              <w:r>
                <w:t xml:space="preserve"> string</w:t>
              </w:r>
            </w:ins>
            <w:del w:id="147" w:author="Timothy Mooney" w:date="2019-09-17T23:19:00Z">
              <w:r>
                <w:delText xml:space="preserve"> </w:delText>
              </w:r>
            </w:del>
          </w:p>
          <w:p w14:paraId="3D488C34" w14:textId="77777777" w:rsidR="003D64B7" w:rsidRDefault="003D64B7" w:rsidP="003D64B7">
            <w:r>
              <w:t xml:space="preserve">Format: </w:t>
            </w:r>
            <w:ins w:id="148" w:author="Timothy Mooney" w:date="2019-09-17T23:19:00Z">
              <w:r>
                <w:t>Building Number, Street Number, Street Name, Suburb, City, Postal Code</w:t>
              </w:r>
            </w:ins>
          </w:p>
          <w:p w14:paraId="2D03FA4B" w14:textId="2337721F" w:rsidR="00573645" w:rsidRDefault="003D64B7" w:rsidP="003D64B7">
            <w:bookmarkStart w:id="149" w:name="_gjdgxs" w:colFirst="0" w:colLast="0"/>
            <w:bookmarkEnd w:id="149"/>
            <w:r>
              <w:t>Note:</w:t>
            </w:r>
            <w:ins w:id="150" w:author="Timothy Mooney" w:date="2019-09-17T23:19:00Z">
              <w:r>
                <w:t xml:space="preserve"> Can contain numbers, letters and special characters</w:t>
              </w:r>
            </w:ins>
          </w:p>
        </w:tc>
      </w:tr>
    </w:tbl>
    <w:p w14:paraId="36E3F65B" w14:textId="1184F7D4" w:rsidR="00D845D9" w:rsidRDefault="00D845D9" w:rsidP="00D845D9"/>
    <w:p w14:paraId="4CC64D2E" w14:textId="7EBA8A48" w:rsidR="00573645" w:rsidRDefault="00573645" w:rsidP="00573645">
      <w:r>
        <w:rPr>
          <w:b/>
        </w:rPr>
        <w:t>Data Dictionary Extract</w:t>
      </w:r>
      <w:r>
        <w:t>: Donation</w:t>
      </w:r>
    </w:p>
    <w:p w14:paraId="6E8BC688" w14:textId="77777777" w:rsidR="00573645" w:rsidRDefault="00573645" w:rsidP="00573645">
      <w:r>
        <w:rPr>
          <w:b/>
        </w:rPr>
        <w:t>Table</w:t>
      </w:r>
      <w:r>
        <w:t>: Donation</w:t>
      </w:r>
    </w:p>
    <w:tbl>
      <w:tblPr>
        <w:tblStyle w:val="TableGrid"/>
        <w:tblW w:w="0" w:type="auto"/>
        <w:tblLook w:val="04A0" w:firstRow="1" w:lastRow="0" w:firstColumn="1" w:lastColumn="0" w:noHBand="0" w:noVBand="1"/>
      </w:tblPr>
      <w:tblGrid>
        <w:gridCol w:w="4508"/>
        <w:gridCol w:w="4508"/>
      </w:tblGrid>
      <w:tr w:rsidR="00573645" w14:paraId="584099CB" w14:textId="77777777" w:rsidTr="00573645">
        <w:tc>
          <w:tcPr>
            <w:tcW w:w="4508" w:type="dxa"/>
          </w:tcPr>
          <w:p w14:paraId="10BAEF88" w14:textId="1BB34C7E" w:rsidR="00573645" w:rsidRDefault="00573645" w:rsidP="00D845D9">
            <w:r>
              <w:t xml:space="preserve">Scope </w:t>
            </w:r>
          </w:p>
        </w:tc>
        <w:tc>
          <w:tcPr>
            <w:tcW w:w="4508" w:type="dxa"/>
          </w:tcPr>
          <w:p w14:paraId="6E83FAFC" w14:textId="4E9B3ED1" w:rsidR="00573645" w:rsidRDefault="00573645" w:rsidP="00D845D9">
            <w:r>
              <w:t>Data about donations belonging to an application, including their donation id, application id, donor id, donation funded amount and donation date. Attributes stored in the Donation Table</w:t>
            </w:r>
          </w:p>
        </w:tc>
      </w:tr>
      <w:tr w:rsidR="003D64B7" w14:paraId="196187E9" w14:textId="77777777" w:rsidTr="00573645">
        <w:tc>
          <w:tcPr>
            <w:tcW w:w="4508" w:type="dxa"/>
          </w:tcPr>
          <w:p w14:paraId="4F243231" w14:textId="7B15C966" w:rsidR="003D64B7" w:rsidRPr="003D64B7" w:rsidRDefault="003D64B7" w:rsidP="00D845D9">
            <w:pPr>
              <w:rPr>
                <w:b/>
                <w:bCs/>
                <w:i/>
                <w:iCs/>
              </w:rPr>
            </w:pPr>
            <w:r w:rsidRPr="003D64B7">
              <w:rPr>
                <w:b/>
                <w:bCs/>
                <w:i/>
                <w:iCs/>
              </w:rPr>
              <w:t>Attribute Listing:</w:t>
            </w:r>
          </w:p>
        </w:tc>
        <w:tc>
          <w:tcPr>
            <w:tcW w:w="4508" w:type="dxa"/>
          </w:tcPr>
          <w:p w14:paraId="3AA65040" w14:textId="77777777" w:rsidR="003D64B7" w:rsidRDefault="003D64B7" w:rsidP="00D845D9"/>
        </w:tc>
      </w:tr>
      <w:tr w:rsidR="00573645" w14:paraId="120D7D31" w14:textId="77777777" w:rsidTr="00573645">
        <w:tc>
          <w:tcPr>
            <w:tcW w:w="4508" w:type="dxa"/>
          </w:tcPr>
          <w:p w14:paraId="5107D908" w14:textId="77777777" w:rsidR="00573645" w:rsidRPr="003D64B7" w:rsidRDefault="00573645" w:rsidP="00573645">
            <w:pPr>
              <w:tabs>
                <w:tab w:val="left" w:pos="1397"/>
              </w:tabs>
              <w:rPr>
                <w:bCs/>
              </w:rPr>
            </w:pPr>
            <w:proofErr w:type="spellStart"/>
            <w:r w:rsidRPr="003D64B7">
              <w:rPr>
                <w:bCs/>
              </w:rPr>
              <w:t>donation_ID</w:t>
            </w:r>
            <w:proofErr w:type="spellEnd"/>
            <w:r w:rsidRPr="003D64B7">
              <w:rPr>
                <w:bCs/>
              </w:rPr>
              <w:t xml:space="preserve"> PK</w:t>
            </w:r>
          </w:p>
          <w:p w14:paraId="4158F183" w14:textId="77777777" w:rsidR="00573645" w:rsidRPr="003D64B7" w:rsidRDefault="00573645" w:rsidP="00D845D9">
            <w:pPr>
              <w:rPr>
                <w:bCs/>
              </w:rPr>
            </w:pPr>
          </w:p>
        </w:tc>
        <w:tc>
          <w:tcPr>
            <w:tcW w:w="4508" w:type="dxa"/>
          </w:tcPr>
          <w:p w14:paraId="62F09A55" w14:textId="77777777" w:rsidR="00573645" w:rsidRDefault="00573645" w:rsidP="00573645">
            <w:r>
              <w:t xml:space="preserve">Description: </w:t>
            </w:r>
            <w:ins w:id="151" w:author="1612235" w:date="2019-09-17T23:03:00Z">
              <w:r>
                <w:t xml:space="preserve">A unique donation identification number assigned by Moneta system </w:t>
              </w:r>
              <w:r w:rsidRPr="00B11909">
                <w:rPr>
                  <w:highlight w:val="yellow"/>
                </w:rPr>
                <w:t>(do we give the number)</w:t>
              </w:r>
            </w:ins>
          </w:p>
          <w:p w14:paraId="435DA63D" w14:textId="77777777" w:rsidR="00573645" w:rsidRDefault="00573645" w:rsidP="00573645">
            <w:r>
              <w:t>Type:</w:t>
            </w:r>
            <w:del w:id="152" w:author="1612235" w:date="2019-09-17T23:04:00Z">
              <w:r>
                <w:delText xml:space="preserve"> </w:delText>
              </w:r>
            </w:del>
            <w:r>
              <w:t xml:space="preserve"> </w:t>
            </w:r>
            <w:proofErr w:type="gramStart"/>
            <w:ins w:id="153" w:author="1612235" w:date="2019-09-17T23:03:00Z">
              <w:r>
                <w:t>8 digit</w:t>
              </w:r>
              <w:proofErr w:type="gramEnd"/>
              <w:r>
                <w:t xml:space="preserve"> integer</w:t>
              </w:r>
            </w:ins>
          </w:p>
          <w:p w14:paraId="7ABF598F" w14:textId="77777777" w:rsidR="00573645" w:rsidRDefault="00573645" w:rsidP="00573645">
            <w:r>
              <w:t xml:space="preserve">Format: </w:t>
            </w:r>
            <w:ins w:id="154" w:author="1612235" w:date="2019-09-17T23:04:00Z">
              <w:r>
                <w:t>########</w:t>
              </w:r>
            </w:ins>
          </w:p>
          <w:p w14:paraId="19DBB644" w14:textId="77777777" w:rsidR="00573645" w:rsidRDefault="00573645" w:rsidP="00573645">
            <w:r>
              <w:t>Note:</w:t>
            </w:r>
            <w:ins w:id="155" w:author="1612235" w:date="2019-09-17T23:04:00Z">
              <w:r>
                <w:t xml:space="preserve"> This is a primary key, no non-numeric values</w:t>
              </w:r>
            </w:ins>
          </w:p>
          <w:p w14:paraId="0C361698" w14:textId="77777777" w:rsidR="00573645" w:rsidRDefault="00573645" w:rsidP="00D845D9"/>
        </w:tc>
      </w:tr>
      <w:tr w:rsidR="00573645" w14:paraId="4F54733E" w14:textId="77777777" w:rsidTr="00573645">
        <w:tc>
          <w:tcPr>
            <w:tcW w:w="4508" w:type="dxa"/>
          </w:tcPr>
          <w:p w14:paraId="3E727608" w14:textId="77777777" w:rsidR="00573645" w:rsidRPr="003D64B7" w:rsidRDefault="00573645" w:rsidP="00573645">
            <w:pPr>
              <w:tabs>
                <w:tab w:val="left" w:pos="1397"/>
              </w:tabs>
              <w:rPr>
                <w:bCs/>
              </w:rPr>
            </w:pPr>
            <w:proofErr w:type="spellStart"/>
            <w:r w:rsidRPr="003D64B7">
              <w:rPr>
                <w:bCs/>
              </w:rPr>
              <w:t>application_ID</w:t>
            </w:r>
            <w:proofErr w:type="spellEnd"/>
            <w:r w:rsidRPr="003D64B7">
              <w:rPr>
                <w:bCs/>
              </w:rPr>
              <w:t xml:space="preserve"> FK</w:t>
            </w:r>
          </w:p>
          <w:p w14:paraId="2A888E94" w14:textId="77777777" w:rsidR="00573645" w:rsidRPr="003D64B7" w:rsidRDefault="00573645" w:rsidP="00D845D9">
            <w:pPr>
              <w:rPr>
                <w:bCs/>
              </w:rPr>
            </w:pPr>
          </w:p>
        </w:tc>
        <w:tc>
          <w:tcPr>
            <w:tcW w:w="4508" w:type="dxa"/>
          </w:tcPr>
          <w:p w14:paraId="1E8E2793" w14:textId="77777777" w:rsidR="00573645" w:rsidRDefault="00573645" w:rsidP="00573645">
            <w:r>
              <w:t xml:space="preserve">Description: </w:t>
            </w:r>
            <w:ins w:id="156" w:author="1612235" w:date="2019-09-17T23:04:00Z">
              <w:r>
                <w:t>A unique identification number assigned after registration by Moneta system (</w:t>
              </w:r>
              <w:r w:rsidRPr="00B11909">
                <w:rPr>
                  <w:highlight w:val="yellow"/>
                </w:rPr>
                <w:t>do we give the number</w:t>
              </w:r>
              <w:r>
                <w:t>)</w:t>
              </w:r>
            </w:ins>
          </w:p>
          <w:p w14:paraId="4E90EF65" w14:textId="77777777" w:rsidR="00573645" w:rsidRDefault="00573645" w:rsidP="00573645">
            <w:r>
              <w:lastRenderedPageBreak/>
              <w:t xml:space="preserve">Type: </w:t>
            </w:r>
            <w:proofErr w:type="gramStart"/>
            <w:ins w:id="157" w:author="1612235" w:date="2019-09-17T23:05:00Z">
              <w:r>
                <w:t>10 digit</w:t>
              </w:r>
              <w:proofErr w:type="gramEnd"/>
              <w:r>
                <w:t xml:space="preserve"> integer</w:t>
              </w:r>
            </w:ins>
            <w:del w:id="158" w:author="1612235" w:date="2019-09-17T23:05:00Z">
              <w:r>
                <w:delText xml:space="preserve"> </w:delText>
              </w:r>
            </w:del>
          </w:p>
          <w:p w14:paraId="293CC9FD" w14:textId="77777777" w:rsidR="00573645" w:rsidRDefault="00573645" w:rsidP="00573645">
            <w:r>
              <w:t xml:space="preserve">Format: </w:t>
            </w:r>
            <w:ins w:id="159" w:author="1612235" w:date="2019-09-17T23:05:00Z">
              <w:r>
                <w:t>##########</w:t>
              </w:r>
            </w:ins>
          </w:p>
          <w:p w14:paraId="1C1DAFA7" w14:textId="77777777" w:rsidR="00573645" w:rsidRDefault="00573645" w:rsidP="00573645">
            <w:r>
              <w:t>Note:</w:t>
            </w:r>
            <w:ins w:id="160" w:author="1612235" w:date="2019-09-17T23:05:00Z">
              <w:r>
                <w:t xml:space="preserve"> This is a foreign key (linked to the “Application” table), no non-numeric values</w:t>
              </w:r>
            </w:ins>
          </w:p>
          <w:p w14:paraId="53D28C12" w14:textId="77777777" w:rsidR="00573645" w:rsidRDefault="00573645" w:rsidP="00D845D9"/>
        </w:tc>
      </w:tr>
      <w:tr w:rsidR="00573645" w14:paraId="468B7B0C" w14:textId="77777777" w:rsidTr="00573645">
        <w:tc>
          <w:tcPr>
            <w:tcW w:w="4508" w:type="dxa"/>
          </w:tcPr>
          <w:p w14:paraId="13C26F09" w14:textId="77777777" w:rsidR="00573645" w:rsidRPr="003D64B7" w:rsidRDefault="00573645" w:rsidP="00573645">
            <w:pPr>
              <w:tabs>
                <w:tab w:val="left" w:pos="1397"/>
              </w:tabs>
              <w:rPr>
                <w:bCs/>
              </w:rPr>
            </w:pPr>
            <w:proofErr w:type="spellStart"/>
            <w:r w:rsidRPr="003D64B7">
              <w:rPr>
                <w:bCs/>
              </w:rPr>
              <w:lastRenderedPageBreak/>
              <w:t>donor_ID</w:t>
            </w:r>
            <w:proofErr w:type="spellEnd"/>
            <w:r w:rsidRPr="003D64B7">
              <w:rPr>
                <w:bCs/>
              </w:rPr>
              <w:t xml:space="preserve"> FK</w:t>
            </w:r>
          </w:p>
          <w:p w14:paraId="75D5F028" w14:textId="77777777" w:rsidR="00573645" w:rsidRPr="003D64B7" w:rsidRDefault="00573645" w:rsidP="00573645">
            <w:pPr>
              <w:tabs>
                <w:tab w:val="left" w:pos="1397"/>
              </w:tabs>
              <w:rPr>
                <w:bCs/>
              </w:rPr>
            </w:pPr>
          </w:p>
        </w:tc>
        <w:tc>
          <w:tcPr>
            <w:tcW w:w="4508" w:type="dxa"/>
          </w:tcPr>
          <w:p w14:paraId="390A4119" w14:textId="77777777" w:rsidR="00573645" w:rsidRDefault="00573645" w:rsidP="00573645">
            <w:r>
              <w:t xml:space="preserve">Description: </w:t>
            </w:r>
            <w:ins w:id="161" w:author="1612235" w:date="2019-09-17T23:06:00Z">
              <w:r>
                <w:t>A unique donor identification number assigned by the Moneta system</w:t>
              </w:r>
            </w:ins>
          </w:p>
          <w:p w14:paraId="59702F40" w14:textId="77777777" w:rsidR="00573645" w:rsidRDefault="00573645" w:rsidP="00573645">
            <w:r>
              <w:t xml:space="preserve">Type: </w:t>
            </w:r>
            <w:proofErr w:type="gramStart"/>
            <w:ins w:id="162" w:author="1612235" w:date="2019-09-17T23:07:00Z">
              <w:r>
                <w:t>6 digit</w:t>
              </w:r>
              <w:proofErr w:type="gramEnd"/>
              <w:r>
                <w:t xml:space="preserve"> integer</w:t>
              </w:r>
            </w:ins>
            <w:del w:id="163" w:author="1612235" w:date="2019-09-17T23:07:00Z">
              <w:r>
                <w:delText xml:space="preserve"> </w:delText>
              </w:r>
            </w:del>
          </w:p>
          <w:p w14:paraId="3FD19BEB" w14:textId="77777777" w:rsidR="00573645" w:rsidRDefault="00573645" w:rsidP="00573645">
            <w:r>
              <w:t xml:space="preserve">Format: </w:t>
            </w:r>
            <w:ins w:id="164" w:author="1612235" w:date="2019-09-17T23:07:00Z">
              <w:r>
                <w:t>######</w:t>
              </w:r>
            </w:ins>
          </w:p>
          <w:p w14:paraId="67574EE6" w14:textId="77777777" w:rsidR="00573645" w:rsidRDefault="00573645" w:rsidP="00573645">
            <w:r>
              <w:t>Note:</w:t>
            </w:r>
            <w:ins w:id="165" w:author="1612235" w:date="2019-09-17T23:07:00Z">
              <w:r>
                <w:t xml:space="preserve"> This is a foreign key (linked to the ”Donor” table), no non-numeric values</w:t>
              </w:r>
            </w:ins>
          </w:p>
          <w:p w14:paraId="2B6B182F" w14:textId="77777777" w:rsidR="00573645" w:rsidRDefault="00573645" w:rsidP="00D845D9"/>
        </w:tc>
      </w:tr>
      <w:tr w:rsidR="00573645" w14:paraId="439E8098" w14:textId="77777777" w:rsidTr="00573645">
        <w:tc>
          <w:tcPr>
            <w:tcW w:w="4508" w:type="dxa"/>
          </w:tcPr>
          <w:p w14:paraId="39A40990" w14:textId="77777777" w:rsidR="00573645" w:rsidRPr="003D64B7" w:rsidRDefault="00573645" w:rsidP="00573645">
            <w:pPr>
              <w:tabs>
                <w:tab w:val="left" w:pos="1397"/>
              </w:tabs>
              <w:rPr>
                <w:bCs/>
              </w:rPr>
            </w:pPr>
            <w:proofErr w:type="spellStart"/>
            <w:r w:rsidRPr="003D64B7">
              <w:rPr>
                <w:bCs/>
              </w:rPr>
              <w:t>admin_ID</w:t>
            </w:r>
            <w:proofErr w:type="spellEnd"/>
            <w:r w:rsidRPr="003D64B7">
              <w:rPr>
                <w:bCs/>
              </w:rPr>
              <w:t xml:space="preserve"> FK</w:t>
            </w:r>
          </w:p>
          <w:p w14:paraId="6FFC4922" w14:textId="77777777" w:rsidR="00573645" w:rsidRPr="003D64B7" w:rsidRDefault="00573645" w:rsidP="00573645">
            <w:pPr>
              <w:tabs>
                <w:tab w:val="left" w:pos="1397"/>
              </w:tabs>
              <w:rPr>
                <w:bCs/>
              </w:rPr>
            </w:pPr>
          </w:p>
        </w:tc>
        <w:tc>
          <w:tcPr>
            <w:tcW w:w="4508" w:type="dxa"/>
          </w:tcPr>
          <w:p w14:paraId="752FEB0A" w14:textId="77777777" w:rsidR="00573645" w:rsidRDefault="00573645" w:rsidP="00573645">
            <w:r>
              <w:t xml:space="preserve">Description: </w:t>
            </w:r>
            <w:ins w:id="166" w:author="1612235" w:date="2019-09-17T23:08:00Z">
              <w:r>
                <w:t>A unique admin identification number given by #</w:t>
              </w:r>
              <w:proofErr w:type="spellStart"/>
              <w:r>
                <w:t>FundMe</w:t>
              </w:r>
            </w:ins>
            <w:proofErr w:type="spellEnd"/>
          </w:p>
          <w:p w14:paraId="4A58D28C" w14:textId="77777777" w:rsidR="00573645" w:rsidRDefault="00573645" w:rsidP="00573645">
            <w:r>
              <w:t xml:space="preserve">Type: </w:t>
            </w:r>
            <w:proofErr w:type="gramStart"/>
            <w:ins w:id="167" w:author="1612235" w:date="2019-09-17T23:08:00Z">
              <w:r>
                <w:t>7 digit</w:t>
              </w:r>
              <w:proofErr w:type="gramEnd"/>
              <w:r>
                <w:t xml:space="preserve"> integer</w:t>
              </w:r>
            </w:ins>
            <w:del w:id="168" w:author="1612235" w:date="2019-09-17T23:08:00Z">
              <w:r>
                <w:delText xml:space="preserve"> </w:delText>
              </w:r>
            </w:del>
          </w:p>
          <w:p w14:paraId="4C921EB3" w14:textId="77777777" w:rsidR="00573645" w:rsidRDefault="00573645" w:rsidP="00573645">
            <w:r>
              <w:t>Format:</w:t>
            </w:r>
            <w:ins w:id="169" w:author="1612235" w:date="2019-09-17T23:08:00Z">
              <w:r>
                <w:t xml:space="preserve"> #######</w:t>
              </w:r>
            </w:ins>
            <w:r>
              <w:t xml:space="preserve"> </w:t>
            </w:r>
          </w:p>
          <w:p w14:paraId="1CB08AB4" w14:textId="77777777" w:rsidR="00573645" w:rsidRDefault="00573645" w:rsidP="00573645">
            <w:r>
              <w:t>Note:</w:t>
            </w:r>
            <w:ins w:id="170" w:author="1612235" w:date="2019-09-17T23:09:00Z">
              <w:r>
                <w:t xml:space="preserve"> This is a foreign key (linked to the “Admin” table), no non-numeric values</w:t>
              </w:r>
            </w:ins>
          </w:p>
          <w:p w14:paraId="3C8E8C05" w14:textId="77777777" w:rsidR="00573645" w:rsidRDefault="00573645" w:rsidP="00D845D9"/>
        </w:tc>
      </w:tr>
      <w:tr w:rsidR="00573645" w14:paraId="2F2E857D" w14:textId="77777777" w:rsidTr="00573645">
        <w:tc>
          <w:tcPr>
            <w:tcW w:w="4508" w:type="dxa"/>
          </w:tcPr>
          <w:p w14:paraId="0E1EDFE9" w14:textId="112052FA" w:rsidR="00573645" w:rsidRPr="003D64B7" w:rsidRDefault="00573645" w:rsidP="00573645">
            <w:pPr>
              <w:rPr>
                <w:bCs/>
              </w:rPr>
            </w:pPr>
          </w:p>
          <w:p w14:paraId="6A2A6848" w14:textId="77777777" w:rsidR="00573645" w:rsidRPr="003D64B7" w:rsidRDefault="00573645" w:rsidP="00573645">
            <w:pPr>
              <w:tabs>
                <w:tab w:val="left" w:pos="1397"/>
              </w:tabs>
              <w:rPr>
                <w:bCs/>
              </w:rPr>
            </w:pPr>
            <w:proofErr w:type="spellStart"/>
            <w:r w:rsidRPr="003D64B7">
              <w:rPr>
                <w:bCs/>
              </w:rPr>
              <w:t>donation_fundedAmount</w:t>
            </w:r>
            <w:proofErr w:type="spellEnd"/>
          </w:p>
          <w:p w14:paraId="32B82CD3" w14:textId="77777777" w:rsidR="00573645" w:rsidRPr="003D64B7" w:rsidRDefault="00573645" w:rsidP="00D845D9">
            <w:pPr>
              <w:rPr>
                <w:bCs/>
              </w:rPr>
            </w:pPr>
          </w:p>
        </w:tc>
        <w:tc>
          <w:tcPr>
            <w:tcW w:w="4508" w:type="dxa"/>
          </w:tcPr>
          <w:p w14:paraId="01DC497F" w14:textId="77777777" w:rsidR="00573645" w:rsidRDefault="00573645" w:rsidP="00573645">
            <w:r>
              <w:t xml:space="preserve">Description: </w:t>
            </w:r>
            <w:ins w:id="171" w:author="Timothy Mooney" w:date="2019-09-17T23:09:00Z">
              <w:r>
                <w:t>The amount donated by the donor</w:t>
              </w:r>
            </w:ins>
          </w:p>
          <w:p w14:paraId="7AFC47A7" w14:textId="77777777" w:rsidR="00573645" w:rsidRDefault="00573645" w:rsidP="00573645">
            <w:r>
              <w:t xml:space="preserve">Type: </w:t>
            </w:r>
            <w:proofErr w:type="gramStart"/>
            <w:ins w:id="172" w:author="Timothy Mooney" w:date="2019-09-17T23:10:00Z">
              <w:r>
                <w:t>7 digit</w:t>
              </w:r>
              <w:proofErr w:type="gramEnd"/>
              <w:r>
                <w:t xml:space="preserve"> Double (not sure)</w:t>
              </w:r>
            </w:ins>
            <w:del w:id="173" w:author="Timothy Mooney" w:date="2019-09-17T23:10:00Z">
              <w:r>
                <w:delText xml:space="preserve"> </w:delText>
              </w:r>
            </w:del>
          </w:p>
          <w:p w14:paraId="3B55CC8E" w14:textId="77777777" w:rsidR="00573645" w:rsidRDefault="00573645" w:rsidP="00573645">
            <w:r>
              <w:t xml:space="preserve">Format: </w:t>
            </w:r>
            <w:ins w:id="174" w:author="Timothy Mooney" w:date="2019-09-17T23:10:00Z">
              <w:r>
                <w:t>#####,##</w:t>
              </w:r>
            </w:ins>
          </w:p>
          <w:p w14:paraId="659529F1" w14:textId="77777777" w:rsidR="00573645" w:rsidRDefault="00573645" w:rsidP="00573645">
            <w:r>
              <w:t>Note:</w:t>
            </w:r>
            <w:ins w:id="175" w:author="Timothy Mooney" w:date="2019-09-17T23:11:00Z">
              <w:r>
                <w:t xml:space="preserve"> No non-numeric values</w:t>
              </w:r>
            </w:ins>
          </w:p>
          <w:p w14:paraId="5E9C59D1" w14:textId="77777777" w:rsidR="00573645" w:rsidRDefault="00573645" w:rsidP="00D845D9"/>
        </w:tc>
      </w:tr>
      <w:tr w:rsidR="00573645" w14:paraId="38029C34" w14:textId="77777777" w:rsidTr="00573645">
        <w:tc>
          <w:tcPr>
            <w:tcW w:w="4508" w:type="dxa"/>
          </w:tcPr>
          <w:p w14:paraId="59954E1D" w14:textId="77777777" w:rsidR="00573645" w:rsidRPr="003D64B7" w:rsidRDefault="00573645" w:rsidP="00573645">
            <w:pPr>
              <w:tabs>
                <w:tab w:val="left" w:pos="1397"/>
              </w:tabs>
              <w:rPr>
                <w:bCs/>
              </w:rPr>
            </w:pPr>
            <w:proofErr w:type="spellStart"/>
            <w:r w:rsidRPr="003D64B7">
              <w:rPr>
                <w:bCs/>
              </w:rPr>
              <w:t>donation_date</w:t>
            </w:r>
            <w:proofErr w:type="spellEnd"/>
          </w:p>
          <w:p w14:paraId="26C3C8BB" w14:textId="77777777" w:rsidR="00573645" w:rsidRPr="003D64B7" w:rsidRDefault="00573645" w:rsidP="00D845D9">
            <w:pPr>
              <w:rPr>
                <w:bCs/>
              </w:rPr>
            </w:pPr>
          </w:p>
        </w:tc>
        <w:tc>
          <w:tcPr>
            <w:tcW w:w="4508" w:type="dxa"/>
          </w:tcPr>
          <w:p w14:paraId="0FE3F54B" w14:textId="77777777" w:rsidR="00573645" w:rsidRDefault="00573645" w:rsidP="00573645">
            <w:r>
              <w:t xml:space="preserve">Description: </w:t>
            </w:r>
            <w:ins w:id="176" w:author="Timothy Mooney" w:date="2019-09-17T23:11:00Z">
              <w:r>
                <w:t>The date the donation was made by the Donor</w:t>
              </w:r>
            </w:ins>
          </w:p>
          <w:p w14:paraId="37460654" w14:textId="77777777" w:rsidR="00573645" w:rsidRDefault="00573645" w:rsidP="00573645">
            <w:r>
              <w:t xml:space="preserve">Type: </w:t>
            </w:r>
            <w:ins w:id="177" w:author="Timothy Mooney" w:date="2019-09-17T23:11:00Z">
              <w:r>
                <w:t>Datetime</w:t>
              </w:r>
            </w:ins>
            <w:del w:id="178" w:author="Timothy Mooney" w:date="2019-09-17T23:11:00Z">
              <w:r>
                <w:delText xml:space="preserve"> </w:delText>
              </w:r>
            </w:del>
          </w:p>
          <w:p w14:paraId="146D9451" w14:textId="77777777" w:rsidR="00573645" w:rsidRDefault="00573645" w:rsidP="00573645">
            <w:r>
              <w:t xml:space="preserve">Format: </w:t>
            </w:r>
            <w:ins w:id="179" w:author="Timothy Mooney" w:date="2019-09-17T23:11:00Z">
              <w:r>
                <w:t>DD/MM/YYYY</w:t>
              </w:r>
            </w:ins>
          </w:p>
          <w:p w14:paraId="4ADFAC0F" w14:textId="77777777" w:rsidR="00573645" w:rsidRDefault="00573645" w:rsidP="00573645">
            <w:r>
              <w:t>Note:</w:t>
            </w:r>
            <w:ins w:id="180" w:author="Timothy Mooney" w:date="2019-09-17T23:11:00Z">
              <w:r>
                <w:t xml:space="preserve"> N/A</w:t>
              </w:r>
            </w:ins>
          </w:p>
          <w:p w14:paraId="3FF869E0" w14:textId="77777777" w:rsidR="00573645" w:rsidRDefault="00573645" w:rsidP="00D845D9"/>
        </w:tc>
      </w:tr>
    </w:tbl>
    <w:p w14:paraId="35244DB8" w14:textId="77777777" w:rsidR="00573645" w:rsidRDefault="00573645" w:rsidP="00D845D9"/>
    <w:p w14:paraId="51D91AD6" w14:textId="6C0E1C25" w:rsidR="00D845D9" w:rsidRDefault="00D845D9" w:rsidP="00D845D9"/>
    <w:p w14:paraId="1AD222B4" w14:textId="0A8A1495" w:rsidR="00D845D9" w:rsidRDefault="00D845D9" w:rsidP="00D845D9"/>
    <w:p w14:paraId="6E444CA7" w14:textId="4D3D892B" w:rsidR="00D845D9" w:rsidRDefault="00D845D9" w:rsidP="00D845D9"/>
    <w:p w14:paraId="4CC4230B" w14:textId="1B813078" w:rsidR="00D845D9" w:rsidRDefault="00D845D9" w:rsidP="00D845D9"/>
    <w:p w14:paraId="462D2C68" w14:textId="4E0D7031" w:rsidR="00D845D9" w:rsidRDefault="00D845D9" w:rsidP="00D845D9"/>
    <w:p w14:paraId="7495DC8B" w14:textId="343AAB0C" w:rsidR="00D845D9" w:rsidRDefault="00D845D9" w:rsidP="00D845D9"/>
    <w:p w14:paraId="49C0AA39" w14:textId="7F4F35C1" w:rsidR="00D845D9" w:rsidRDefault="00D845D9" w:rsidP="00D845D9"/>
    <w:p w14:paraId="1CCE2048" w14:textId="2AB924AD" w:rsidR="00D845D9" w:rsidRDefault="00D845D9" w:rsidP="00D845D9"/>
    <w:p w14:paraId="1BC0D55F" w14:textId="77777777" w:rsidR="00D845D9" w:rsidRDefault="00D845D9" w:rsidP="00D845D9">
      <w:bookmarkStart w:id="181" w:name="_GoBack"/>
      <w:bookmarkEnd w:id="181"/>
    </w:p>
    <w:sectPr w:rsidR="00D8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3E"/>
    <w:rsid w:val="0021083E"/>
    <w:rsid w:val="003D64B7"/>
    <w:rsid w:val="00573645"/>
    <w:rsid w:val="00B11909"/>
    <w:rsid w:val="00D845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BDB9"/>
  <w15:chartTrackingRefBased/>
  <w15:docId w15:val="{CAB3F9C7-5817-41C8-9373-5E5122C0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 Nzimela</dc:creator>
  <cp:keywords/>
  <dc:description/>
  <cp:lastModifiedBy>Yola Nzimela</cp:lastModifiedBy>
  <cp:revision>1</cp:revision>
  <dcterms:created xsi:type="dcterms:W3CDTF">2019-09-18T22:05:00Z</dcterms:created>
  <dcterms:modified xsi:type="dcterms:W3CDTF">2019-09-18T23:08:00Z</dcterms:modified>
</cp:coreProperties>
</file>